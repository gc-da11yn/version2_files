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48B83" w14:textId="4368543D" w:rsidR="6306108D" w:rsidRDefault="57572DC5" w:rsidP="6306108D">
      <w:pPr>
        <w:pStyle w:val="Titre"/>
        <w:spacing w:after="0"/>
        <w:jc w:val="center"/>
        <w:rPr>
          <w:rFonts w:ascii="Calibri Light" w:eastAsia="Calibri Light" w:hAnsi="Calibri Light" w:cs="Calibri Light"/>
          <w:b w:val="0"/>
          <w:color w:val="000000" w:themeColor="text1"/>
          <w:sz w:val="56"/>
        </w:rPr>
      </w:pPr>
      <w:r w:rsidRPr="6306108D">
        <w:rPr>
          <w:rFonts w:ascii="Calibri Light" w:eastAsia="Calibri Light" w:hAnsi="Calibri Light" w:cs="Calibri Light"/>
          <w:b w:val="0"/>
          <w:color w:val="000000" w:themeColor="text1"/>
          <w:sz w:val="56"/>
          <w:lang w:val="en-US"/>
        </w:rPr>
        <w:t>[Required Information]</w:t>
      </w:r>
    </w:p>
    <w:p w14:paraId="42BEFD37" w14:textId="639683B8" w:rsidR="57572DC5" w:rsidRDefault="57572DC5" w:rsidP="6306108D">
      <w:pPr>
        <w:pStyle w:val="Sous-titre"/>
        <w:spacing w:after="160" w:line="259" w:lineRule="auto"/>
        <w:jc w:val="center"/>
        <w:rPr>
          <w:rFonts w:eastAsia="Arial" w:cs="Arial"/>
          <w:color w:val="5A5A5A"/>
          <w:sz w:val="24"/>
          <w:szCs w:val="24"/>
        </w:rPr>
      </w:pPr>
      <w:r w:rsidRPr="6306108D">
        <w:rPr>
          <w:rFonts w:eastAsia="Arial" w:cs="Arial"/>
          <w:color w:val="5A5A5A"/>
          <w:sz w:val="24"/>
          <w:szCs w:val="24"/>
          <w:lang w:val="en-US"/>
        </w:rPr>
        <w:t>That section must be filled by the content editor/writer.</w:t>
      </w:r>
    </w:p>
    <w:p w14:paraId="45063A1E" w14:textId="6E46EC73" w:rsidR="57572DC5" w:rsidRDefault="57572DC5" w:rsidP="6306108D">
      <w:pPr>
        <w:pStyle w:val="Sous-titre"/>
        <w:spacing w:after="160" w:line="259" w:lineRule="auto"/>
        <w:jc w:val="center"/>
        <w:rPr>
          <w:rFonts w:eastAsia="Arial" w:cs="Arial"/>
          <w:color w:val="5A5A5A"/>
          <w:sz w:val="24"/>
          <w:szCs w:val="24"/>
        </w:rPr>
      </w:pPr>
      <w:r w:rsidRPr="6306108D">
        <w:rPr>
          <w:rFonts w:eastAsia="Arial" w:cs="Arial"/>
          <w:color w:val="5A5A5A"/>
          <w:sz w:val="24"/>
          <w:szCs w:val="24"/>
          <w:lang w:val="en-US"/>
        </w:rPr>
        <w:t>The information in that section is necessary for the web developer.</w:t>
      </w:r>
    </w:p>
    <w:p w14:paraId="0FE160F8" w14:textId="7C4B09E6" w:rsidR="6306108D" w:rsidRDefault="6306108D" w:rsidP="6306108D">
      <w:pPr>
        <w:spacing w:after="160" w:line="259" w:lineRule="auto"/>
        <w:rPr>
          <w:rFonts w:eastAsia="Arial" w:cs="Arial"/>
          <w:color w:val="000000" w:themeColor="text1"/>
          <w:sz w:val="24"/>
          <w:szCs w:val="24"/>
        </w:rPr>
      </w:pPr>
    </w:p>
    <w:p w14:paraId="32C4FBCA" w14:textId="47A22B4C" w:rsidR="57572DC5" w:rsidRDefault="57572DC5" w:rsidP="6306108D">
      <w:pPr>
        <w:spacing w:after="160" w:line="259" w:lineRule="auto"/>
        <w:rPr>
          <w:rFonts w:eastAsia="Arial" w:cs="Arial"/>
          <w:color w:val="000000" w:themeColor="text1"/>
          <w:sz w:val="24"/>
          <w:szCs w:val="24"/>
        </w:rPr>
      </w:pPr>
      <w:r w:rsidRPr="6306108D">
        <w:rPr>
          <w:rFonts w:eastAsia="Arial" w:cs="Arial"/>
          <w:color w:val="000000" w:themeColor="text1"/>
          <w:sz w:val="24"/>
          <w:szCs w:val="24"/>
          <w:lang w:val="en-US"/>
        </w:rPr>
        <w:t>While you are reviewing the content make sure you apply some best practices:</w:t>
      </w:r>
    </w:p>
    <w:p w14:paraId="00AF78C8" w14:textId="5D1DD9A3" w:rsidR="57572DC5" w:rsidRDefault="57572DC5" w:rsidP="003D1F6F">
      <w:pPr>
        <w:pStyle w:val="Paragraphedeliste"/>
        <w:numPr>
          <w:ilvl w:val="0"/>
          <w:numId w:val="1"/>
        </w:numPr>
        <w:spacing w:after="160" w:line="259" w:lineRule="auto"/>
        <w:rPr>
          <w:rFonts w:eastAsia="Arial" w:cs="Arial"/>
          <w:color w:val="000000" w:themeColor="text1"/>
          <w:sz w:val="24"/>
          <w:szCs w:val="24"/>
        </w:rPr>
      </w:pPr>
      <w:r w:rsidRPr="6306108D">
        <w:rPr>
          <w:rFonts w:eastAsia="Arial" w:cs="Arial"/>
          <w:color w:val="000000" w:themeColor="text1"/>
          <w:sz w:val="24"/>
          <w:szCs w:val="24"/>
          <w:lang w:val="en-US"/>
        </w:rPr>
        <w:t>HTML first, if you have an alternative version (word, pdf) a link will be on the page.</w:t>
      </w:r>
    </w:p>
    <w:p w14:paraId="4D1DB184" w14:textId="31B6B6A7" w:rsidR="57572DC5" w:rsidRDefault="1EA20930" w:rsidP="003D1F6F">
      <w:pPr>
        <w:pStyle w:val="Paragraphedeliste"/>
        <w:numPr>
          <w:ilvl w:val="0"/>
          <w:numId w:val="1"/>
        </w:numPr>
        <w:spacing w:after="160" w:line="259" w:lineRule="auto"/>
        <w:rPr>
          <w:rFonts w:eastAsia="Arial" w:cs="Arial"/>
          <w:color w:val="000000" w:themeColor="text1"/>
          <w:sz w:val="24"/>
          <w:szCs w:val="24"/>
        </w:rPr>
      </w:pPr>
      <w:r w:rsidRPr="4DAFB6BB">
        <w:rPr>
          <w:rFonts w:eastAsia="Arial" w:cs="Arial"/>
          <w:color w:val="000000" w:themeColor="text1"/>
          <w:sz w:val="24"/>
          <w:szCs w:val="24"/>
          <w:lang w:val="en-US"/>
        </w:rPr>
        <w:t xml:space="preserve">Use only the </w:t>
      </w:r>
      <w:bookmarkStart w:id="0" w:name="_Int_uKeD1wYZ"/>
      <w:r w:rsidRPr="4DAFB6BB">
        <w:rPr>
          <w:rFonts w:eastAsia="Arial" w:cs="Arial"/>
          <w:color w:val="000000" w:themeColor="text1"/>
          <w:sz w:val="24"/>
          <w:szCs w:val="24"/>
          <w:lang w:val="en-US"/>
        </w:rPr>
        <w:t>predefine</w:t>
      </w:r>
      <w:bookmarkEnd w:id="0"/>
      <w:r w:rsidRPr="4DAFB6BB">
        <w:rPr>
          <w:rFonts w:eastAsia="Arial" w:cs="Arial"/>
          <w:color w:val="000000" w:themeColor="text1"/>
          <w:sz w:val="24"/>
          <w:szCs w:val="24"/>
          <w:lang w:val="en-US"/>
        </w:rPr>
        <w:t xml:space="preserve"> style in </w:t>
      </w:r>
      <w:bookmarkStart w:id="1" w:name="_Int_0FlJzrjX"/>
      <w:r w:rsidRPr="4DAFB6BB">
        <w:rPr>
          <w:rFonts w:eastAsia="Arial" w:cs="Arial"/>
          <w:color w:val="000000" w:themeColor="text1"/>
          <w:sz w:val="24"/>
          <w:szCs w:val="24"/>
          <w:lang w:val="en-US"/>
        </w:rPr>
        <w:t>word</w:t>
      </w:r>
      <w:bookmarkEnd w:id="1"/>
      <w:r w:rsidRPr="4DAFB6BB">
        <w:rPr>
          <w:rFonts w:eastAsia="Arial" w:cs="Arial"/>
          <w:color w:val="000000" w:themeColor="text1"/>
          <w:sz w:val="24"/>
          <w:szCs w:val="24"/>
          <w:lang w:val="en-US"/>
        </w:rPr>
        <w:t>, Heading 1 Heading 2 etc.</w:t>
      </w:r>
    </w:p>
    <w:p w14:paraId="5D47AA3C" w14:textId="1A0F5098" w:rsidR="57572DC5" w:rsidRDefault="57572DC5" w:rsidP="003D1F6F">
      <w:pPr>
        <w:pStyle w:val="Paragraphedeliste"/>
        <w:numPr>
          <w:ilvl w:val="0"/>
          <w:numId w:val="1"/>
        </w:numPr>
        <w:spacing w:after="160" w:line="259" w:lineRule="auto"/>
        <w:rPr>
          <w:rFonts w:eastAsia="Arial" w:cs="Arial"/>
          <w:color w:val="000000" w:themeColor="text1"/>
          <w:sz w:val="24"/>
          <w:szCs w:val="24"/>
        </w:rPr>
      </w:pPr>
      <w:r w:rsidRPr="6306108D">
        <w:rPr>
          <w:rFonts w:eastAsia="Arial" w:cs="Arial"/>
          <w:color w:val="000000" w:themeColor="text1"/>
          <w:sz w:val="24"/>
          <w:szCs w:val="24"/>
          <w:lang w:val="en-US"/>
        </w:rPr>
        <w:t>Anywhere there is link we should have the detail in bracket</w:t>
      </w:r>
    </w:p>
    <w:p w14:paraId="74D23190" w14:textId="3E225335" w:rsidR="57572DC5" w:rsidRDefault="57572DC5" w:rsidP="003D1F6F">
      <w:pPr>
        <w:pStyle w:val="Paragraphedeliste"/>
        <w:numPr>
          <w:ilvl w:val="1"/>
          <w:numId w:val="1"/>
        </w:numPr>
        <w:spacing w:after="160" w:line="259" w:lineRule="auto"/>
        <w:rPr>
          <w:rFonts w:eastAsia="Arial" w:cs="Arial"/>
          <w:color w:val="000000" w:themeColor="text1"/>
          <w:sz w:val="24"/>
          <w:szCs w:val="24"/>
        </w:rPr>
      </w:pPr>
      <w:r w:rsidRPr="6306108D">
        <w:rPr>
          <w:rFonts w:eastAsia="Arial" w:cs="Arial"/>
          <w:color w:val="000000" w:themeColor="text1"/>
          <w:sz w:val="24"/>
          <w:szCs w:val="24"/>
          <w:lang w:val="en-US"/>
        </w:rPr>
        <w:t>example:</w:t>
      </w:r>
    </w:p>
    <w:p w14:paraId="15224A77" w14:textId="1903C131" w:rsidR="57572DC5" w:rsidRDefault="00000000" w:rsidP="003D1F6F">
      <w:pPr>
        <w:pStyle w:val="Paragraphedeliste"/>
        <w:numPr>
          <w:ilvl w:val="2"/>
          <w:numId w:val="1"/>
        </w:numPr>
        <w:spacing w:after="160" w:line="259" w:lineRule="auto"/>
        <w:rPr>
          <w:rFonts w:eastAsia="Arial" w:cs="Arial"/>
          <w:color w:val="000000" w:themeColor="text1"/>
          <w:sz w:val="24"/>
          <w:szCs w:val="24"/>
        </w:rPr>
      </w:pPr>
      <w:hyperlink r:id="rId11">
        <w:r w:rsidR="57572DC5" w:rsidRPr="6306108D">
          <w:rPr>
            <w:rStyle w:val="Lienhypertexte"/>
            <w:rFonts w:ascii="Segoe UI" w:eastAsia="Segoe UI" w:hAnsi="Segoe UI" w:cs="Segoe UI"/>
            <w:i/>
            <w:iCs/>
            <w:sz w:val="21"/>
            <w:szCs w:val="21"/>
            <w:lang w:val="en-US"/>
          </w:rPr>
          <w:t>EN 301 549</w:t>
        </w:r>
        <w:r w:rsidR="57572DC5" w:rsidRPr="6306108D">
          <w:rPr>
            <w:rStyle w:val="Lienhypertexte"/>
            <w:rFonts w:ascii="Segoe UI" w:eastAsia="Segoe UI" w:hAnsi="Segoe UI" w:cs="Segoe UI"/>
            <w:sz w:val="21"/>
            <w:szCs w:val="21"/>
            <w:lang w:val="en-US"/>
          </w:rPr>
          <w:t xml:space="preserve"> (PDF, 2.3MB)</w:t>
        </w:r>
      </w:hyperlink>
    </w:p>
    <w:p w14:paraId="0F17D7B0" w14:textId="27BF3C1F" w:rsidR="57572DC5" w:rsidRPr="00D344D4" w:rsidRDefault="00000000" w:rsidP="003D1F6F">
      <w:pPr>
        <w:pStyle w:val="Paragraphedeliste"/>
        <w:numPr>
          <w:ilvl w:val="2"/>
          <w:numId w:val="1"/>
        </w:numPr>
        <w:spacing w:after="160" w:line="259" w:lineRule="auto"/>
        <w:rPr>
          <w:rFonts w:eastAsia="Arial" w:cs="Arial"/>
          <w:color w:val="000000" w:themeColor="text1"/>
          <w:sz w:val="24"/>
          <w:szCs w:val="24"/>
          <w:lang w:val="fr-CA"/>
        </w:rPr>
      </w:pPr>
      <w:hyperlink r:id="rId12">
        <w:r w:rsidR="57572DC5" w:rsidRPr="6306108D">
          <w:rPr>
            <w:rStyle w:val="Lienhypertexte"/>
            <w:rFonts w:ascii="Segoe UI" w:eastAsia="Segoe UI" w:hAnsi="Segoe UI" w:cs="Segoe UI"/>
            <w:i/>
            <w:iCs/>
            <w:sz w:val="21"/>
            <w:szCs w:val="21"/>
            <w:lang w:val="fr-CA"/>
          </w:rPr>
          <w:t>EN 301 549</w:t>
        </w:r>
        <w:r w:rsidR="57572DC5" w:rsidRPr="6306108D">
          <w:rPr>
            <w:rStyle w:val="Lienhypertexte"/>
            <w:rFonts w:ascii="Segoe UI" w:eastAsia="Segoe UI" w:hAnsi="Segoe UI" w:cs="Segoe UI"/>
            <w:sz w:val="21"/>
            <w:szCs w:val="21"/>
            <w:lang w:val="fr-CA"/>
          </w:rPr>
          <w:t xml:space="preserve"> (PDF 2.3Mo) (disponible seulement en anglais)</w:t>
        </w:r>
      </w:hyperlink>
    </w:p>
    <w:p w14:paraId="0F89795F" w14:textId="450658D3" w:rsidR="6306108D" w:rsidRPr="00D344D4" w:rsidRDefault="6306108D" w:rsidP="6306108D">
      <w:pPr>
        <w:spacing w:after="160" w:line="259" w:lineRule="auto"/>
        <w:rPr>
          <w:rFonts w:eastAsia="Arial" w:cs="Arial"/>
          <w:color w:val="000000" w:themeColor="text1"/>
          <w:sz w:val="24"/>
          <w:szCs w:val="24"/>
          <w:lang w:val="fr-CA"/>
        </w:rPr>
      </w:pPr>
    </w:p>
    <w:p w14:paraId="5339AEF3" w14:textId="77777777" w:rsidR="00D344D4" w:rsidRDefault="00D344D4" w:rsidP="00D344D4">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color w:val="000000"/>
          <w:lang w:val="en-US"/>
        </w:rPr>
        <w:t>Short Introduction / Description</w:t>
      </w:r>
      <w:r>
        <w:rPr>
          <w:rStyle w:val="eop"/>
          <w:rFonts w:ascii="Arial" w:hAnsi="Arial" w:cs="Arial"/>
          <w:b/>
          <w:bCs/>
          <w:color w:val="000000"/>
        </w:rPr>
        <w:t> </w:t>
      </w:r>
    </w:p>
    <w:p w14:paraId="66F9741F" w14:textId="7CEB4AAB" w:rsidR="00D344D4" w:rsidRDefault="00082C5A" w:rsidP="00D344D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lang w:val="en-US"/>
        </w:rPr>
        <w:t>W</w:t>
      </w:r>
      <w:r>
        <w:rPr>
          <w:rStyle w:val="normaltextrun"/>
          <w:rFonts w:ascii="Arial" w:hAnsi="Arial" w:cs="Arial"/>
          <w:lang w:val="en-US"/>
        </w:rPr>
        <w:t xml:space="preserve">hen to </w:t>
      </w:r>
      <w:r w:rsidR="00867F07">
        <w:rPr>
          <w:rStyle w:val="normaltextrun"/>
          <w:rFonts w:ascii="Arial" w:hAnsi="Arial" w:cs="Arial"/>
          <w:lang w:val="en-US"/>
        </w:rPr>
        <w:t>use s</w:t>
      </w:r>
      <w:r w:rsidR="00A123A3">
        <w:rPr>
          <w:rStyle w:val="normaltextrun"/>
          <w:rFonts w:ascii="Arial" w:hAnsi="Arial" w:cs="Arial"/>
          <w:lang w:val="en-US"/>
        </w:rPr>
        <w:t>ign language</w:t>
      </w:r>
      <w:r w:rsidR="00370ACF">
        <w:rPr>
          <w:rStyle w:val="normaltextrun"/>
          <w:rFonts w:ascii="Arial" w:hAnsi="Arial" w:cs="Arial"/>
          <w:lang w:val="en-US"/>
        </w:rPr>
        <w:t xml:space="preserve"> interpretation</w:t>
      </w:r>
      <w:r>
        <w:rPr>
          <w:rStyle w:val="normaltextrun"/>
          <w:rFonts w:ascii="Arial" w:hAnsi="Arial" w:cs="Arial"/>
          <w:lang w:val="en-US"/>
        </w:rPr>
        <w:t xml:space="preserve"> and</w:t>
      </w:r>
      <w:r w:rsidR="003549B7">
        <w:rPr>
          <w:rStyle w:val="normaltextrun"/>
          <w:rFonts w:ascii="Arial" w:hAnsi="Arial" w:cs="Arial"/>
          <w:lang w:val="en-US"/>
        </w:rPr>
        <w:t xml:space="preserve"> </w:t>
      </w:r>
      <w:r w:rsidR="00A123A3">
        <w:rPr>
          <w:rStyle w:val="normaltextrun"/>
          <w:rFonts w:ascii="Arial" w:hAnsi="Arial" w:cs="Arial"/>
          <w:lang w:val="en-US"/>
        </w:rPr>
        <w:t xml:space="preserve">bilingual </w:t>
      </w:r>
      <w:r w:rsidR="00867F07">
        <w:rPr>
          <w:rStyle w:val="normaltextrun"/>
          <w:rFonts w:ascii="Arial" w:hAnsi="Arial" w:cs="Arial"/>
          <w:lang w:val="en-US"/>
        </w:rPr>
        <w:t>vi</w:t>
      </w:r>
      <w:r w:rsidR="00A123A3">
        <w:rPr>
          <w:rStyle w:val="normaltextrun"/>
          <w:rFonts w:ascii="Arial" w:hAnsi="Arial" w:cs="Arial"/>
          <w:lang w:val="en-US"/>
        </w:rPr>
        <w:t>deos</w:t>
      </w:r>
      <w:r w:rsidR="00907513">
        <w:rPr>
          <w:rStyle w:val="normaltextrun"/>
          <w:rFonts w:ascii="Arial" w:hAnsi="Arial" w:cs="Arial"/>
          <w:lang w:val="en-US"/>
        </w:rPr>
        <w:t>, tools and samples of accessible videos</w:t>
      </w:r>
      <w:r w:rsidR="00D344D4">
        <w:rPr>
          <w:rStyle w:val="normaltextrun"/>
          <w:rFonts w:ascii="Arial" w:hAnsi="Arial" w:cs="Arial"/>
          <w:lang w:val="en-US"/>
        </w:rPr>
        <w:t>.</w:t>
      </w:r>
      <w:r w:rsidR="00D344D4">
        <w:rPr>
          <w:rStyle w:val="eop"/>
          <w:rFonts w:ascii="Arial" w:hAnsi="Arial" w:cs="Arial"/>
        </w:rPr>
        <w:t> </w:t>
      </w:r>
    </w:p>
    <w:p w14:paraId="0AE8ACEB" w14:textId="77777777" w:rsidR="00D344D4" w:rsidRDefault="00D344D4" w:rsidP="00D344D4">
      <w:pPr>
        <w:pStyle w:val="paragraph"/>
        <w:spacing w:before="0" w:beforeAutospacing="0" w:after="0" w:afterAutospacing="0"/>
        <w:textAlignment w:val="baseline"/>
        <w:rPr>
          <w:rFonts w:ascii="Segoe UI" w:hAnsi="Segoe UI" w:cs="Segoe UI"/>
          <w:b/>
          <w:bCs/>
          <w:sz w:val="18"/>
          <w:szCs w:val="18"/>
          <w:lang w:val="en-US"/>
        </w:rPr>
      </w:pPr>
      <w:r>
        <w:rPr>
          <w:rStyle w:val="normaltextrun"/>
          <w:rFonts w:ascii="Cambria" w:hAnsi="Cambria" w:cs="Segoe UI"/>
          <w:color w:val="365F91"/>
          <w:sz w:val="26"/>
          <w:szCs w:val="26"/>
          <w:lang w:val="en-US"/>
        </w:rPr>
        <w:t>category:</w:t>
      </w:r>
      <w:r>
        <w:rPr>
          <w:rStyle w:val="eop"/>
          <w:rFonts w:ascii="Cambria" w:hAnsi="Cambria" w:cs="Segoe UI"/>
          <w:b/>
          <w:bCs/>
          <w:color w:val="365F91"/>
          <w:sz w:val="26"/>
          <w:szCs w:val="26"/>
          <w:lang w:val="en-US"/>
        </w:rPr>
        <w:t> </w:t>
      </w:r>
    </w:p>
    <w:p w14:paraId="1B3E7D2E" w14:textId="77777777" w:rsidR="00D344D4" w:rsidRDefault="00D344D4" w:rsidP="00D344D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000000"/>
          <w:sz w:val="22"/>
          <w:szCs w:val="22"/>
          <w:lang w:val="en-US"/>
        </w:rPr>
        <w:t xml:space="preserve">  - How </w:t>
      </w:r>
      <w:proofErr w:type="spellStart"/>
      <w:r>
        <w:rPr>
          <w:rStyle w:val="normaltextrun"/>
          <w:rFonts w:ascii="Calibri" w:hAnsi="Calibri" w:cs="Calibri"/>
          <w:color w:val="000000"/>
          <w:sz w:val="22"/>
          <w:szCs w:val="22"/>
          <w:lang w:val="en-US"/>
        </w:rPr>
        <w:t>to's</w:t>
      </w:r>
      <w:proofErr w:type="spellEnd"/>
      <w:r>
        <w:rPr>
          <w:rStyle w:val="eop"/>
          <w:rFonts w:ascii="Calibri" w:hAnsi="Calibri" w:cs="Calibri"/>
          <w:color w:val="000000"/>
          <w:sz w:val="22"/>
          <w:szCs w:val="22"/>
          <w:lang w:val="en-US"/>
        </w:rPr>
        <w:t> </w:t>
      </w:r>
    </w:p>
    <w:p w14:paraId="4754FDF7" w14:textId="77777777" w:rsidR="00D344D4" w:rsidRDefault="00D344D4" w:rsidP="00D344D4">
      <w:pPr>
        <w:pStyle w:val="paragraph"/>
        <w:spacing w:before="0" w:beforeAutospacing="0" w:after="0" w:afterAutospacing="0"/>
        <w:textAlignment w:val="baseline"/>
        <w:rPr>
          <w:rFonts w:ascii="Segoe UI" w:hAnsi="Segoe UI" w:cs="Segoe UI"/>
          <w:b/>
          <w:bCs/>
          <w:sz w:val="18"/>
          <w:szCs w:val="18"/>
          <w:lang w:val="en-US"/>
        </w:rPr>
      </w:pPr>
      <w:r>
        <w:rPr>
          <w:rStyle w:val="normaltextrun"/>
          <w:rFonts w:ascii="Cambria" w:hAnsi="Cambria" w:cs="Segoe UI"/>
          <w:color w:val="365F91"/>
          <w:sz w:val="26"/>
          <w:szCs w:val="26"/>
          <w:lang w:val="en-US"/>
        </w:rPr>
        <w:t>sub-category:</w:t>
      </w:r>
      <w:r>
        <w:rPr>
          <w:rStyle w:val="eop"/>
          <w:rFonts w:ascii="Cambria" w:hAnsi="Cambria" w:cs="Segoe UI"/>
          <w:b/>
          <w:bCs/>
          <w:color w:val="365F91"/>
          <w:sz w:val="26"/>
          <w:szCs w:val="26"/>
          <w:lang w:val="en-US"/>
        </w:rPr>
        <w:t> </w:t>
      </w:r>
    </w:p>
    <w:p w14:paraId="229FC5AC" w14:textId="77777777" w:rsidR="00D344D4" w:rsidRDefault="00D344D4" w:rsidP="00D344D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000000"/>
          <w:sz w:val="22"/>
          <w:szCs w:val="22"/>
          <w:lang w:val="en-US"/>
        </w:rPr>
        <w:t>  - Create web content</w:t>
      </w:r>
      <w:r>
        <w:rPr>
          <w:rStyle w:val="eop"/>
          <w:rFonts w:ascii="Calibri" w:hAnsi="Calibri" w:cs="Calibri"/>
          <w:color w:val="000000"/>
          <w:sz w:val="22"/>
          <w:szCs w:val="22"/>
          <w:lang w:val="en-US"/>
        </w:rPr>
        <w:t> </w:t>
      </w:r>
    </w:p>
    <w:p w14:paraId="666F2243" w14:textId="77777777" w:rsidR="00D344D4" w:rsidRDefault="00D344D4" w:rsidP="00D344D4">
      <w:pPr>
        <w:pStyle w:val="paragraph"/>
        <w:spacing w:before="0" w:beforeAutospacing="0" w:after="0" w:afterAutospacing="0"/>
        <w:textAlignment w:val="baseline"/>
        <w:rPr>
          <w:rFonts w:ascii="Segoe UI" w:hAnsi="Segoe UI" w:cs="Segoe UI"/>
          <w:b/>
          <w:bCs/>
          <w:sz w:val="18"/>
          <w:szCs w:val="18"/>
          <w:lang w:val="en-US"/>
        </w:rPr>
      </w:pPr>
      <w:r>
        <w:rPr>
          <w:rStyle w:val="normaltextrun"/>
          <w:rFonts w:ascii="Cambria" w:hAnsi="Cambria" w:cs="Segoe UI"/>
          <w:color w:val="365F91"/>
          <w:sz w:val="26"/>
          <w:szCs w:val="26"/>
          <w:lang w:val="en-US"/>
        </w:rPr>
        <w:t>audience:</w:t>
      </w:r>
      <w:r>
        <w:rPr>
          <w:rStyle w:val="eop"/>
          <w:rFonts w:ascii="Cambria" w:hAnsi="Cambria" w:cs="Segoe UI"/>
          <w:b/>
          <w:bCs/>
          <w:color w:val="365F91"/>
          <w:sz w:val="26"/>
          <w:szCs w:val="26"/>
          <w:lang w:val="en-US"/>
        </w:rPr>
        <w:t> </w:t>
      </w:r>
    </w:p>
    <w:p w14:paraId="508248D1" w14:textId="77777777" w:rsidR="00D344D4" w:rsidRDefault="00D344D4" w:rsidP="00D344D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000000"/>
          <w:sz w:val="22"/>
          <w:szCs w:val="22"/>
          <w:lang w:val="en-US"/>
        </w:rPr>
        <w:t>  - Everyone</w:t>
      </w:r>
      <w:r>
        <w:rPr>
          <w:rStyle w:val="eop"/>
          <w:rFonts w:ascii="Calibri" w:hAnsi="Calibri" w:cs="Calibri"/>
          <w:color w:val="000000"/>
          <w:sz w:val="22"/>
          <w:szCs w:val="22"/>
          <w:lang w:val="en-US"/>
        </w:rPr>
        <w:t> </w:t>
      </w:r>
    </w:p>
    <w:p w14:paraId="15D9AF29" w14:textId="460E77A2" w:rsidR="6306108D" w:rsidRPr="00D344D4" w:rsidRDefault="6306108D" w:rsidP="6306108D">
      <w:pPr>
        <w:rPr>
          <w:lang w:val="en-US"/>
        </w:rPr>
      </w:pPr>
    </w:p>
    <w:p w14:paraId="5C51E128" w14:textId="5E958508" w:rsidR="6306108D" w:rsidRDefault="6306108D">
      <w:r>
        <w:br w:type="page"/>
      </w:r>
    </w:p>
    <w:p w14:paraId="7E4CDBA0" w14:textId="0D0A7B27" w:rsidR="00A07362" w:rsidRPr="00EB5F23" w:rsidRDefault="007E6212" w:rsidP="00C51E87">
      <w:pPr>
        <w:pStyle w:val="Titre"/>
      </w:pPr>
      <w:r w:rsidRPr="007E6212">
        <w:lastRenderedPageBreak/>
        <w:t>Language of Audio/Video Content</w:t>
      </w:r>
      <w:r w:rsidR="37B765F2" w:rsidRPr="00EB5F23">
        <w:t xml:space="preserve"> </w:t>
      </w:r>
    </w:p>
    <w:p w14:paraId="583D2887" w14:textId="5AE2E6F1" w:rsidR="006D67A6" w:rsidRPr="00EB5F23" w:rsidRDefault="006D67A6" w:rsidP="006D67A6"/>
    <w:p w14:paraId="630BF7AA" w14:textId="396CF820" w:rsidR="00A07362" w:rsidRPr="00EB5F23" w:rsidRDefault="00A53DA0" w:rsidP="34E48704">
      <w:pPr>
        <w:spacing w:after="200" w:line="276" w:lineRule="auto"/>
        <w:rPr>
          <w:rFonts w:eastAsiaTheme="majorEastAsia" w:cstheme="majorBidi"/>
          <w:spacing w:val="-10"/>
          <w:kern w:val="28"/>
          <w:sz w:val="40"/>
          <w:szCs w:val="40"/>
        </w:rPr>
      </w:pPr>
      <w:r>
        <w:br w:type="page"/>
      </w:r>
    </w:p>
    <w:sdt>
      <w:sdtPr>
        <w:rPr>
          <w:rFonts w:eastAsiaTheme="minorHAnsi" w:cs="Calibri"/>
          <w:b w:val="0"/>
          <w:sz w:val="22"/>
          <w:szCs w:val="22"/>
          <w:lang w:val="en-CA"/>
        </w:rPr>
        <w:id w:val="323093732"/>
        <w:docPartObj>
          <w:docPartGallery w:val="Table of Contents"/>
          <w:docPartUnique/>
        </w:docPartObj>
      </w:sdtPr>
      <w:sdtContent>
        <w:p w14:paraId="44D8C8D8" w14:textId="0917A456" w:rsidR="00A07362" w:rsidRPr="00EB5F23" w:rsidRDefault="00A07362">
          <w:pPr>
            <w:pStyle w:val="En-ttedetabledesmatires"/>
            <w:rPr>
              <w:sz w:val="36"/>
              <w:szCs w:val="36"/>
            </w:rPr>
          </w:pPr>
          <w:r w:rsidRPr="6CB6B3B5">
            <w:rPr>
              <w:sz w:val="36"/>
              <w:szCs w:val="36"/>
            </w:rPr>
            <w:t>Table of Contents</w:t>
          </w:r>
        </w:p>
        <w:p w14:paraId="4D5D92CE" w14:textId="49322BCA" w:rsidR="007E6212" w:rsidRDefault="6CB6B3B5">
          <w:pPr>
            <w:pStyle w:val="TM1"/>
            <w:rPr>
              <w:rFonts w:asciiTheme="minorHAnsi" w:eastAsiaTheme="minorEastAsia" w:hAnsiTheme="minorHAnsi" w:cstheme="minorBidi"/>
              <w:noProof/>
              <w:lang w:val="fr-CA" w:eastAsia="fr-CA"/>
            </w:rPr>
          </w:pPr>
          <w:r>
            <w:fldChar w:fldCharType="begin"/>
          </w:r>
          <w:r w:rsidR="2483BB1C">
            <w:instrText>TOC \o "1-3" \h \z \u</w:instrText>
          </w:r>
          <w:r>
            <w:fldChar w:fldCharType="separate"/>
          </w:r>
          <w:hyperlink w:anchor="_Toc141170160" w:history="1">
            <w:r w:rsidR="007E6212" w:rsidRPr="00234BB1">
              <w:rPr>
                <w:rStyle w:val="Lienhypertexte"/>
                <w:noProof/>
              </w:rPr>
              <w:t>Language of Audio/Video Content</w:t>
            </w:r>
            <w:r w:rsidR="007E6212">
              <w:rPr>
                <w:noProof/>
                <w:webHidden/>
              </w:rPr>
              <w:tab/>
            </w:r>
            <w:r w:rsidR="007E6212">
              <w:rPr>
                <w:noProof/>
                <w:webHidden/>
              </w:rPr>
              <w:fldChar w:fldCharType="begin"/>
            </w:r>
            <w:r w:rsidR="007E6212">
              <w:rPr>
                <w:noProof/>
                <w:webHidden/>
              </w:rPr>
              <w:instrText xml:space="preserve"> PAGEREF _Toc141170160 \h </w:instrText>
            </w:r>
            <w:r w:rsidR="007E6212">
              <w:rPr>
                <w:noProof/>
                <w:webHidden/>
              </w:rPr>
            </w:r>
            <w:r w:rsidR="007E6212">
              <w:rPr>
                <w:noProof/>
                <w:webHidden/>
              </w:rPr>
              <w:fldChar w:fldCharType="separate"/>
            </w:r>
            <w:r w:rsidR="007E6212">
              <w:rPr>
                <w:noProof/>
                <w:webHidden/>
              </w:rPr>
              <w:t>4</w:t>
            </w:r>
            <w:r w:rsidR="007E6212">
              <w:rPr>
                <w:noProof/>
                <w:webHidden/>
              </w:rPr>
              <w:fldChar w:fldCharType="end"/>
            </w:r>
          </w:hyperlink>
        </w:p>
        <w:p w14:paraId="19D5C839" w14:textId="60247EF1" w:rsidR="007E6212" w:rsidRDefault="00000000">
          <w:pPr>
            <w:pStyle w:val="TM2"/>
            <w:tabs>
              <w:tab w:val="right" w:leader="dot" w:pos="9350"/>
            </w:tabs>
            <w:rPr>
              <w:rFonts w:asciiTheme="minorHAnsi" w:eastAsiaTheme="minorEastAsia" w:hAnsiTheme="minorHAnsi" w:cstheme="minorBidi"/>
              <w:noProof/>
              <w:lang w:val="fr-CA" w:eastAsia="fr-CA"/>
            </w:rPr>
          </w:pPr>
          <w:hyperlink w:anchor="_Toc141170161" w:history="1">
            <w:r w:rsidR="007E6212" w:rsidRPr="00234BB1">
              <w:rPr>
                <w:rStyle w:val="Lienhypertexte"/>
                <w:noProof/>
              </w:rPr>
              <w:t>Sign language interpretation</w:t>
            </w:r>
            <w:r w:rsidR="007E6212">
              <w:rPr>
                <w:noProof/>
                <w:webHidden/>
              </w:rPr>
              <w:tab/>
            </w:r>
            <w:r w:rsidR="007E6212">
              <w:rPr>
                <w:noProof/>
                <w:webHidden/>
              </w:rPr>
              <w:fldChar w:fldCharType="begin"/>
            </w:r>
            <w:r w:rsidR="007E6212">
              <w:rPr>
                <w:noProof/>
                <w:webHidden/>
              </w:rPr>
              <w:instrText xml:space="preserve"> PAGEREF _Toc141170161 \h </w:instrText>
            </w:r>
            <w:r w:rsidR="007E6212">
              <w:rPr>
                <w:noProof/>
                <w:webHidden/>
              </w:rPr>
            </w:r>
            <w:r w:rsidR="007E6212">
              <w:rPr>
                <w:noProof/>
                <w:webHidden/>
              </w:rPr>
              <w:fldChar w:fldCharType="separate"/>
            </w:r>
            <w:r w:rsidR="007E6212">
              <w:rPr>
                <w:noProof/>
                <w:webHidden/>
              </w:rPr>
              <w:t>4</w:t>
            </w:r>
            <w:r w:rsidR="007E6212">
              <w:rPr>
                <w:noProof/>
                <w:webHidden/>
              </w:rPr>
              <w:fldChar w:fldCharType="end"/>
            </w:r>
          </w:hyperlink>
        </w:p>
        <w:p w14:paraId="396EEEF3" w14:textId="43D5ECCD" w:rsidR="007E6212" w:rsidRDefault="00000000">
          <w:pPr>
            <w:pStyle w:val="TM2"/>
            <w:tabs>
              <w:tab w:val="right" w:leader="dot" w:pos="9350"/>
            </w:tabs>
            <w:rPr>
              <w:rFonts w:asciiTheme="minorHAnsi" w:eastAsiaTheme="minorEastAsia" w:hAnsiTheme="minorHAnsi" w:cstheme="minorBidi"/>
              <w:noProof/>
              <w:lang w:val="fr-CA" w:eastAsia="fr-CA"/>
            </w:rPr>
          </w:pPr>
          <w:hyperlink w:anchor="_Toc141170162" w:history="1">
            <w:r w:rsidR="007E6212" w:rsidRPr="00234BB1">
              <w:rPr>
                <w:rStyle w:val="Lienhypertexte"/>
                <w:noProof/>
                <w:lang w:eastAsia="en-CA"/>
              </w:rPr>
              <w:t>Bilingual videos</w:t>
            </w:r>
            <w:r w:rsidR="007E6212">
              <w:rPr>
                <w:noProof/>
                <w:webHidden/>
              </w:rPr>
              <w:tab/>
            </w:r>
            <w:r w:rsidR="007E6212">
              <w:rPr>
                <w:noProof/>
                <w:webHidden/>
              </w:rPr>
              <w:fldChar w:fldCharType="begin"/>
            </w:r>
            <w:r w:rsidR="007E6212">
              <w:rPr>
                <w:noProof/>
                <w:webHidden/>
              </w:rPr>
              <w:instrText xml:space="preserve"> PAGEREF _Toc141170162 \h </w:instrText>
            </w:r>
            <w:r w:rsidR="007E6212">
              <w:rPr>
                <w:noProof/>
                <w:webHidden/>
              </w:rPr>
            </w:r>
            <w:r w:rsidR="007E6212">
              <w:rPr>
                <w:noProof/>
                <w:webHidden/>
              </w:rPr>
              <w:fldChar w:fldCharType="separate"/>
            </w:r>
            <w:r w:rsidR="007E6212">
              <w:rPr>
                <w:noProof/>
                <w:webHidden/>
              </w:rPr>
              <w:t>4</w:t>
            </w:r>
            <w:r w:rsidR="007E6212">
              <w:rPr>
                <w:noProof/>
                <w:webHidden/>
              </w:rPr>
              <w:fldChar w:fldCharType="end"/>
            </w:r>
          </w:hyperlink>
        </w:p>
        <w:p w14:paraId="6FD1BB9D" w14:textId="039E6EAC" w:rsidR="007E6212" w:rsidRDefault="00000000">
          <w:pPr>
            <w:pStyle w:val="TM3"/>
            <w:tabs>
              <w:tab w:val="right" w:leader="dot" w:pos="9350"/>
            </w:tabs>
            <w:rPr>
              <w:rFonts w:asciiTheme="minorHAnsi" w:eastAsiaTheme="minorEastAsia" w:hAnsiTheme="minorHAnsi" w:cstheme="minorBidi"/>
              <w:noProof/>
              <w:lang w:val="fr-CA" w:eastAsia="fr-CA"/>
            </w:rPr>
          </w:pPr>
          <w:hyperlink w:anchor="_Toc141170163" w:history="1">
            <w:r w:rsidR="007E6212" w:rsidRPr="00234BB1">
              <w:rPr>
                <w:rStyle w:val="Lienhypertexte"/>
                <w:noProof/>
              </w:rPr>
              <w:t>Sample accessible video</w:t>
            </w:r>
            <w:r w:rsidR="007E6212">
              <w:rPr>
                <w:noProof/>
                <w:webHidden/>
              </w:rPr>
              <w:tab/>
            </w:r>
            <w:r w:rsidR="007E6212">
              <w:rPr>
                <w:noProof/>
                <w:webHidden/>
              </w:rPr>
              <w:fldChar w:fldCharType="begin"/>
            </w:r>
            <w:r w:rsidR="007E6212">
              <w:rPr>
                <w:noProof/>
                <w:webHidden/>
              </w:rPr>
              <w:instrText xml:space="preserve"> PAGEREF _Toc141170163 \h </w:instrText>
            </w:r>
            <w:r w:rsidR="007E6212">
              <w:rPr>
                <w:noProof/>
                <w:webHidden/>
              </w:rPr>
            </w:r>
            <w:r w:rsidR="007E6212">
              <w:rPr>
                <w:noProof/>
                <w:webHidden/>
              </w:rPr>
              <w:fldChar w:fldCharType="separate"/>
            </w:r>
            <w:r w:rsidR="007E6212">
              <w:rPr>
                <w:noProof/>
                <w:webHidden/>
              </w:rPr>
              <w:t>4</w:t>
            </w:r>
            <w:r w:rsidR="007E6212">
              <w:rPr>
                <w:noProof/>
                <w:webHidden/>
              </w:rPr>
              <w:fldChar w:fldCharType="end"/>
            </w:r>
          </w:hyperlink>
        </w:p>
        <w:p w14:paraId="08150A1E" w14:textId="5C175FFB" w:rsidR="6CB6B3B5" w:rsidRDefault="6CB6B3B5" w:rsidP="6CB6B3B5">
          <w:pPr>
            <w:pStyle w:val="TM2"/>
            <w:tabs>
              <w:tab w:val="right" w:leader="dot" w:pos="9360"/>
            </w:tabs>
            <w:rPr>
              <w:rStyle w:val="Lienhypertexte"/>
            </w:rPr>
          </w:pPr>
          <w:r>
            <w:fldChar w:fldCharType="end"/>
          </w:r>
        </w:p>
      </w:sdtContent>
    </w:sdt>
    <w:p w14:paraId="0466AE21" w14:textId="325E3EC8" w:rsidR="00ED340E" w:rsidRPr="00EB5F23" w:rsidRDefault="00ED340E" w:rsidP="351A18A6">
      <w:pPr>
        <w:pStyle w:val="TM2"/>
        <w:tabs>
          <w:tab w:val="right" w:leader="dot" w:pos="9360"/>
        </w:tabs>
        <w:rPr>
          <w:rStyle w:val="Lienhypertexte"/>
          <w:noProof/>
          <w:color w:val="auto"/>
          <w:lang w:val="en-US"/>
        </w:rPr>
      </w:pPr>
    </w:p>
    <w:p w14:paraId="4B9DCD93" w14:textId="14AF8D7B" w:rsidR="00A07362" w:rsidRPr="00EB5F23" w:rsidRDefault="00A07362"/>
    <w:p w14:paraId="0E85EE33" w14:textId="4B07E7F7" w:rsidR="001C7E3C" w:rsidRPr="00EB5F23" w:rsidRDefault="00A07362" w:rsidP="007F08F8">
      <w:pPr>
        <w:spacing w:after="200" w:line="276" w:lineRule="auto"/>
        <w:contextualSpacing w:val="0"/>
        <w:rPr>
          <w:rFonts w:eastAsiaTheme="majorEastAsia" w:cstheme="majorBidi"/>
          <w:spacing w:val="-10"/>
          <w:kern w:val="28"/>
          <w:sz w:val="40"/>
          <w:szCs w:val="56"/>
        </w:rPr>
      </w:pPr>
      <w:r w:rsidRPr="00EB5F23">
        <w:br w:type="page"/>
      </w:r>
    </w:p>
    <w:p w14:paraId="3F1CB317" w14:textId="70E5AAB5" w:rsidR="00EC1184" w:rsidRPr="00EB5F23" w:rsidRDefault="00EC1184" w:rsidP="00EC1184">
      <w:pPr>
        <w:pStyle w:val="Titre1"/>
        <w:rPr>
          <w:sz w:val="36"/>
          <w:szCs w:val="36"/>
        </w:rPr>
      </w:pPr>
      <w:bookmarkStart w:id="2" w:name="_Toc141170160"/>
      <w:r w:rsidRPr="6CB6B3B5">
        <w:rPr>
          <w:sz w:val="36"/>
          <w:szCs w:val="36"/>
        </w:rPr>
        <w:lastRenderedPageBreak/>
        <w:t>Language of Audio/Video Content</w:t>
      </w:r>
      <w:bookmarkEnd w:id="2"/>
    </w:p>
    <w:p w14:paraId="4B0F5C56" w14:textId="4B01717A" w:rsidR="00EC1184" w:rsidRPr="00A33E59" w:rsidRDefault="3246EAF9" w:rsidP="005F4252">
      <w:pPr>
        <w:spacing w:before="120"/>
        <w:rPr>
          <w:sz w:val="24"/>
          <w:szCs w:val="24"/>
        </w:rPr>
      </w:pPr>
      <w:r w:rsidRPr="00A33E59">
        <w:rPr>
          <w:sz w:val="24"/>
          <w:szCs w:val="24"/>
        </w:rPr>
        <w:t xml:space="preserve">The first rule is </w:t>
      </w:r>
      <w:r w:rsidR="1E4059B9" w:rsidRPr="00A33E59">
        <w:rPr>
          <w:sz w:val="24"/>
          <w:szCs w:val="24"/>
        </w:rPr>
        <w:t xml:space="preserve">to </w:t>
      </w:r>
      <w:r w:rsidRPr="00A33E59">
        <w:rPr>
          <w:sz w:val="24"/>
          <w:szCs w:val="24"/>
        </w:rPr>
        <w:t>avoid bilingual videos.</w:t>
      </w:r>
    </w:p>
    <w:p w14:paraId="2756270F" w14:textId="77777777" w:rsidR="00EC1184" w:rsidRPr="00EB5F23" w:rsidRDefault="61E957CD" w:rsidP="00EC1184">
      <w:pPr>
        <w:pStyle w:val="Titre2"/>
        <w:rPr>
          <w:sz w:val="32"/>
          <w:szCs w:val="32"/>
        </w:rPr>
      </w:pPr>
      <w:bookmarkStart w:id="3" w:name="_Toc141170161"/>
      <w:commentRangeStart w:id="4"/>
      <w:commentRangeStart w:id="5"/>
      <w:r w:rsidRPr="6CB6B3B5">
        <w:rPr>
          <w:sz w:val="32"/>
          <w:szCs w:val="32"/>
        </w:rPr>
        <w:t>Sign language interpretation</w:t>
      </w:r>
      <w:commentRangeEnd w:id="4"/>
      <w:r w:rsidR="3246EAF9">
        <w:rPr>
          <w:rStyle w:val="Marquedecommentaire"/>
        </w:rPr>
        <w:commentReference w:id="4"/>
      </w:r>
      <w:commentRangeEnd w:id="5"/>
      <w:r w:rsidR="3246EAF9">
        <w:rPr>
          <w:rStyle w:val="Marquedecommentaire"/>
        </w:rPr>
        <w:commentReference w:id="5"/>
      </w:r>
      <w:bookmarkEnd w:id="3"/>
    </w:p>
    <w:p w14:paraId="2F253FCB" w14:textId="5543A33F" w:rsidR="00EC1184" w:rsidRPr="00A33E59" w:rsidRDefault="00EC1184" w:rsidP="00320483">
      <w:pPr>
        <w:spacing w:before="120"/>
        <w:rPr>
          <w:sz w:val="24"/>
          <w:szCs w:val="24"/>
          <w:lang w:eastAsia="en-CA"/>
        </w:rPr>
      </w:pPr>
      <w:r w:rsidRPr="00A33E59">
        <w:rPr>
          <w:sz w:val="24"/>
          <w:szCs w:val="24"/>
          <w:lang w:eastAsia="en-CA"/>
        </w:rPr>
        <w:t>Closed Captions and transcript are enough for a unilingual video with audio to meet WCAG 2.1, but to reach everyone you need to add sign language interpretation</w:t>
      </w:r>
      <w:r w:rsidR="07DCB541" w:rsidRPr="00A33E59">
        <w:rPr>
          <w:sz w:val="24"/>
          <w:szCs w:val="24"/>
          <w:lang w:eastAsia="en-CA"/>
        </w:rPr>
        <w:t xml:space="preserve"> (WCAG AAA)</w:t>
      </w:r>
      <w:r w:rsidRPr="00A33E59">
        <w:rPr>
          <w:sz w:val="24"/>
          <w:szCs w:val="24"/>
          <w:lang w:eastAsia="en-CA"/>
        </w:rPr>
        <w:t>.</w:t>
      </w:r>
    </w:p>
    <w:p w14:paraId="430D2450" w14:textId="77777777" w:rsidR="00EC1184" w:rsidRPr="00EB5F23" w:rsidRDefault="00EC1184" w:rsidP="00EC1184">
      <w:pPr>
        <w:pStyle w:val="Titre2"/>
        <w:rPr>
          <w:sz w:val="32"/>
          <w:szCs w:val="32"/>
          <w:lang w:eastAsia="en-CA"/>
        </w:rPr>
      </w:pPr>
      <w:bookmarkStart w:id="6" w:name="_Toc141170162"/>
      <w:r w:rsidRPr="6CB6B3B5">
        <w:rPr>
          <w:sz w:val="32"/>
          <w:szCs w:val="32"/>
          <w:lang w:eastAsia="en-CA"/>
        </w:rPr>
        <w:t>Bilingual videos</w:t>
      </w:r>
      <w:bookmarkEnd w:id="6"/>
    </w:p>
    <w:p w14:paraId="6197C4E6" w14:textId="06A24642" w:rsidR="002C69DE" w:rsidRDefault="05D764A0" w:rsidP="00BD6623">
      <w:pPr>
        <w:spacing w:before="120" w:after="0"/>
        <w:rPr>
          <w:sz w:val="24"/>
          <w:szCs w:val="24"/>
          <w:lang w:eastAsia="en-CA"/>
        </w:rPr>
      </w:pPr>
      <w:r w:rsidRPr="4DAFB6BB">
        <w:rPr>
          <w:sz w:val="24"/>
          <w:szCs w:val="24"/>
          <w:lang w:eastAsia="en-CA"/>
        </w:rPr>
        <w:t xml:space="preserve">Bilingual video is a subject to the Official Language Act and needs to include the audio of the </w:t>
      </w:r>
      <w:ins w:id="7" w:author="Josh Cohen (CSPS-EFPC)" w:date="2023-05-05T18:14:00Z">
        <w:r w:rsidR="465B0F0B" w:rsidRPr="4DAFB6BB">
          <w:rPr>
            <w:sz w:val="24"/>
            <w:szCs w:val="24"/>
            <w:lang w:eastAsia="en-CA"/>
          </w:rPr>
          <w:t>speaker's</w:t>
        </w:r>
      </w:ins>
      <w:r w:rsidRPr="4DAFB6BB">
        <w:rPr>
          <w:sz w:val="24"/>
          <w:szCs w:val="24"/>
          <w:lang w:eastAsia="en-CA"/>
        </w:rPr>
        <w:t xml:space="preserve"> language, interpreted in official languages. </w:t>
      </w:r>
    </w:p>
    <w:p w14:paraId="4749B7EA" w14:textId="77777777" w:rsidR="00444A66" w:rsidRDefault="00444A66" w:rsidP="00BD6623">
      <w:pPr>
        <w:spacing w:after="0"/>
        <w:rPr>
          <w:sz w:val="24"/>
          <w:szCs w:val="24"/>
        </w:rPr>
      </w:pPr>
    </w:p>
    <w:p w14:paraId="5A5C94E1" w14:textId="61B1E489" w:rsidR="00EC1184" w:rsidRDefault="05D764A0" w:rsidP="00BD6623">
      <w:pPr>
        <w:spacing w:after="0"/>
        <w:rPr>
          <w:sz w:val="24"/>
          <w:szCs w:val="24"/>
        </w:rPr>
      </w:pPr>
      <w:r w:rsidRPr="4DAFB6BB">
        <w:rPr>
          <w:sz w:val="24"/>
          <w:szCs w:val="24"/>
        </w:rPr>
        <w:t xml:space="preserve">Closed captions have to be all in the spoken </w:t>
      </w:r>
      <w:ins w:id="8" w:author="Josh Cohen (CSPS-EFPC)" w:date="2023-05-05T18:14:00Z">
        <w:r w:rsidR="0A04C72B" w:rsidRPr="4DAFB6BB">
          <w:rPr>
            <w:sz w:val="24"/>
            <w:szCs w:val="24"/>
          </w:rPr>
          <w:t>language,</w:t>
        </w:r>
      </w:ins>
      <w:r w:rsidRPr="4DAFB6BB">
        <w:rPr>
          <w:sz w:val="24"/>
          <w:szCs w:val="24"/>
        </w:rPr>
        <w:t xml:space="preserve"> and they have to be synchronized with the speech. English speaker - English captions, and vice versa for French.</w:t>
      </w:r>
    </w:p>
    <w:p w14:paraId="13E0450D" w14:textId="77777777" w:rsidR="004C3686" w:rsidRPr="00B85494" w:rsidRDefault="004C3686" w:rsidP="00BD6623">
      <w:pPr>
        <w:spacing w:before="120" w:after="0"/>
        <w:rPr>
          <w:sz w:val="24"/>
          <w:szCs w:val="24"/>
          <w:lang w:val="fr-CA" w:eastAsia="en-CA"/>
        </w:rPr>
      </w:pPr>
    </w:p>
    <w:p w14:paraId="2CC85AF9" w14:textId="034EDCCF" w:rsidR="00EC1184" w:rsidRPr="00EB5F23" w:rsidRDefault="05D764A0" w:rsidP="003D1F6F">
      <w:pPr>
        <w:numPr>
          <w:ilvl w:val="0"/>
          <w:numId w:val="14"/>
        </w:numPr>
        <w:spacing w:before="240" w:after="0"/>
        <w:rPr>
          <w:rFonts w:eastAsia="Times New Roman"/>
        </w:rPr>
      </w:pPr>
      <w:r w:rsidRPr="4DAFB6BB">
        <w:rPr>
          <w:rFonts w:eastAsia="Times New Roman"/>
          <w:sz w:val="24"/>
          <w:szCs w:val="24"/>
        </w:rPr>
        <w:t>Captions are required on videos and need to be synchronized with the audio. English speaker should have English captions and French speaker should have French</w:t>
      </w:r>
      <w:r w:rsidRPr="4DAFB6BB">
        <w:rPr>
          <w:rFonts w:eastAsia="Times New Roman"/>
        </w:rPr>
        <w:t xml:space="preserve"> </w:t>
      </w:r>
      <w:r w:rsidRPr="4DAFB6BB">
        <w:rPr>
          <w:rFonts w:eastAsia="Times New Roman"/>
          <w:sz w:val="24"/>
          <w:szCs w:val="24"/>
        </w:rPr>
        <w:t>captions. Captions are used by people who are Deaf, have cognitive difficulties or process written information better than audio and others who cannot hear the audio, for example, in loud (busses) or quie</w:t>
      </w:r>
      <w:r w:rsidR="5B471A1F" w:rsidRPr="4DAFB6BB">
        <w:rPr>
          <w:rFonts w:eastAsia="Times New Roman"/>
          <w:sz w:val="24"/>
          <w:szCs w:val="24"/>
        </w:rPr>
        <w:t xml:space="preserve">t environments (library), </w:t>
      </w:r>
      <w:ins w:id="9" w:author="Josh Cohen (CSPS-EFPC)" w:date="2023-05-05T18:13:00Z">
        <w:r w:rsidR="0EB0398E" w:rsidRPr="4DAFB6BB">
          <w:rPr>
            <w:rFonts w:eastAsia="Times New Roman"/>
            <w:sz w:val="24"/>
            <w:szCs w:val="24"/>
          </w:rPr>
          <w:t>etc.</w:t>
        </w:r>
      </w:ins>
      <w:r w:rsidR="5B471A1F" w:rsidRPr="4DAFB6BB">
        <w:rPr>
          <w:rFonts w:eastAsia="Times New Roman"/>
          <w:sz w:val="24"/>
          <w:szCs w:val="24"/>
        </w:rPr>
        <w:t xml:space="preserve"> If there are no captions t</w:t>
      </w:r>
      <w:r w:rsidRPr="4DAFB6BB">
        <w:rPr>
          <w:rFonts w:eastAsia="Times New Roman"/>
          <w:sz w:val="24"/>
          <w:szCs w:val="24"/>
        </w:rPr>
        <w:t>hese users will be left out.</w:t>
      </w:r>
    </w:p>
    <w:p w14:paraId="2787CA35" w14:textId="520E205B" w:rsidR="00EC1184" w:rsidRPr="00EB5F23" w:rsidRDefault="00EC1184" w:rsidP="00B85494">
      <w:pPr>
        <w:pStyle w:val="Titre3"/>
        <w:spacing w:before="240"/>
        <w:rPr>
          <w:rFonts w:ascii="Cambria" w:hAnsi="Cambria"/>
          <w:color w:val="auto"/>
          <w:sz w:val="28"/>
          <w:szCs w:val="28"/>
        </w:rPr>
      </w:pPr>
      <w:bookmarkStart w:id="10" w:name="_Toc141170163"/>
      <w:r w:rsidRPr="6CB6B3B5">
        <w:rPr>
          <w:color w:val="auto"/>
          <w:sz w:val="28"/>
          <w:szCs w:val="28"/>
        </w:rPr>
        <w:t>Sample accessible video</w:t>
      </w:r>
      <w:bookmarkEnd w:id="10"/>
    </w:p>
    <w:p w14:paraId="1F651618" w14:textId="77777777" w:rsidR="00EC1184" w:rsidRPr="00A33E59" w:rsidRDefault="00EC1184" w:rsidP="00B85494">
      <w:pPr>
        <w:spacing w:before="120"/>
        <w:rPr>
          <w:sz w:val="24"/>
          <w:szCs w:val="24"/>
        </w:rPr>
      </w:pPr>
      <w:r w:rsidRPr="00A33E59">
        <w:rPr>
          <w:sz w:val="24"/>
          <w:szCs w:val="24"/>
        </w:rPr>
        <w:t xml:space="preserve">A good example of an accessible video, from the ESDC, Treasury Board of Canada’s live broadcast of the launch of Canada’s first public service accessibility strategy. ASL, LSQ, closed captioning and transcript included. Note that the event was bilingual, but in the end, we changed one bilingual video into two videos: one in French and one in English. </w:t>
      </w:r>
    </w:p>
    <w:p w14:paraId="040D4B19" w14:textId="77777777" w:rsidR="00EC1184" w:rsidRPr="00A33E59" w:rsidRDefault="00EC1184" w:rsidP="00EC1184">
      <w:pPr>
        <w:rPr>
          <w:sz w:val="24"/>
          <w:szCs w:val="24"/>
        </w:rPr>
      </w:pPr>
    </w:p>
    <w:p w14:paraId="6342F4CF" w14:textId="5A1C468E" w:rsidR="00A33E59" w:rsidRDefault="00EC1184" w:rsidP="00B85494">
      <w:pPr>
        <w:spacing w:after="0"/>
        <w:rPr>
          <w:rStyle w:val="Lienhypertexte"/>
          <w:color w:val="auto"/>
          <w:sz w:val="24"/>
          <w:szCs w:val="24"/>
          <w:lang w:val="fr-CA"/>
        </w:rPr>
      </w:pPr>
      <w:proofErr w:type="spellStart"/>
      <w:r w:rsidRPr="00A33E59">
        <w:rPr>
          <w:sz w:val="24"/>
          <w:szCs w:val="24"/>
          <w:lang w:val="fr-CA"/>
        </w:rPr>
        <w:t>Bilingual</w:t>
      </w:r>
      <w:proofErr w:type="spellEnd"/>
      <w:r w:rsidRPr="00A33E59">
        <w:rPr>
          <w:sz w:val="24"/>
          <w:szCs w:val="24"/>
          <w:lang w:val="fr-CA"/>
        </w:rPr>
        <w:t xml:space="preserve"> </w:t>
      </w:r>
      <w:proofErr w:type="spellStart"/>
      <w:r w:rsidRPr="00A33E59">
        <w:rPr>
          <w:sz w:val="24"/>
          <w:szCs w:val="24"/>
          <w:lang w:val="fr-CA"/>
        </w:rPr>
        <w:t>video</w:t>
      </w:r>
      <w:proofErr w:type="spellEnd"/>
      <w:r w:rsidRPr="00A33E59">
        <w:rPr>
          <w:sz w:val="24"/>
          <w:szCs w:val="24"/>
          <w:lang w:val="fr-CA"/>
        </w:rPr>
        <w:t xml:space="preserve">, French version: </w:t>
      </w:r>
      <w:hyperlink r:id="rId17" w:history="1">
        <w:r w:rsidRPr="00A33E59">
          <w:rPr>
            <w:rStyle w:val="Lienhypertexte"/>
            <w:color w:val="auto"/>
            <w:sz w:val="24"/>
            <w:szCs w:val="24"/>
            <w:lang w:val="fr-CA"/>
          </w:rPr>
          <w:t>La première Stratégie sur l’accessibilité de la fonction publique du Canada</w:t>
        </w:r>
      </w:hyperlink>
    </w:p>
    <w:p w14:paraId="54A5AED2" w14:textId="47D8E539" w:rsidR="00EC1184" w:rsidRPr="00EB5F23" w:rsidRDefault="3246EAF9" w:rsidP="000E1B3E">
      <w:pPr>
        <w:spacing w:after="0"/>
        <w:rPr>
          <w:lang w:val="fr-FR" w:eastAsia="en-CA"/>
        </w:rPr>
      </w:pPr>
      <w:r w:rsidRPr="00EB5F23">
        <w:rPr>
          <w:noProof/>
        </w:rPr>
        <w:drawing>
          <wp:inline distT="0" distB="0" distL="0" distR="0" wp14:anchorId="3355D423" wp14:editId="5A87905F">
            <wp:extent cx="4876802" cy="2108200"/>
            <wp:effectExtent l="0" t="0" r="0" b="6350"/>
            <wp:docPr id="4" name="Picture 4" descr="Screenshot of video including transcript and ca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4876802" cy="2108200"/>
                    </a:xfrm>
                    <a:prstGeom prst="rect">
                      <a:avLst/>
                    </a:prstGeom>
                  </pic:spPr>
                </pic:pic>
              </a:graphicData>
            </a:graphic>
          </wp:inline>
        </w:drawing>
      </w:r>
    </w:p>
    <w:p w14:paraId="73308102" w14:textId="77777777" w:rsidR="00EC1184" w:rsidRPr="00A33E59" w:rsidRDefault="00EC1184" w:rsidP="00EC1184">
      <w:pPr>
        <w:rPr>
          <w:sz w:val="24"/>
          <w:szCs w:val="24"/>
        </w:rPr>
      </w:pPr>
    </w:p>
    <w:p w14:paraId="64ED803E" w14:textId="5E74D607" w:rsidR="00EC1184" w:rsidRPr="00FA0CEF" w:rsidRDefault="00EC1184" w:rsidP="00FA0CEF">
      <w:r w:rsidRPr="00A33E59">
        <w:rPr>
          <w:sz w:val="24"/>
          <w:szCs w:val="24"/>
        </w:rPr>
        <w:t xml:space="preserve">Bilingual video, English version: </w:t>
      </w:r>
      <w:hyperlink r:id="rId19" w:history="1">
        <w:r w:rsidRPr="00A33E59">
          <w:rPr>
            <w:rStyle w:val="Lienhypertexte"/>
            <w:color w:val="auto"/>
            <w:sz w:val="24"/>
            <w:szCs w:val="24"/>
          </w:rPr>
          <w:t>Canada’s First Public Service Accessibility Strategy</w:t>
        </w:r>
      </w:hyperlink>
      <w:r w:rsidR="3246EAF9" w:rsidRPr="00EB5F23">
        <w:rPr>
          <w:noProof/>
        </w:rPr>
        <w:drawing>
          <wp:inline distT="0" distB="0" distL="0" distR="0" wp14:anchorId="0804B315" wp14:editId="1C8ED780">
            <wp:extent cx="4902199" cy="2032000"/>
            <wp:effectExtent l="0" t="0" r="0" b="6350"/>
            <wp:docPr id="3" name="Picture 3" descr="Screenshot of video including transcript, captions and translated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4902199" cy="2032000"/>
                    </a:xfrm>
                    <a:prstGeom prst="rect">
                      <a:avLst/>
                    </a:prstGeom>
                  </pic:spPr>
                </pic:pic>
              </a:graphicData>
            </a:graphic>
          </wp:inline>
        </w:drawing>
      </w:r>
    </w:p>
    <w:p w14:paraId="065DC8DB" w14:textId="77777777" w:rsidR="00EC1184" w:rsidRPr="00FA0CEF" w:rsidRDefault="00EC1184" w:rsidP="00EC1184"/>
    <w:p w14:paraId="56EF3679" w14:textId="77777777" w:rsidR="00EC1184" w:rsidRPr="00EB5F23" w:rsidRDefault="00EC1184" w:rsidP="00EC1184">
      <w:pPr>
        <w:pStyle w:val="Titre4"/>
        <w:rPr>
          <w:sz w:val="26"/>
          <w:szCs w:val="26"/>
        </w:rPr>
      </w:pPr>
      <w:r w:rsidRPr="00EB5F23">
        <w:rPr>
          <w:sz w:val="26"/>
          <w:szCs w:val="26"/>
        </w:rPr>
        <w:t>Bad example</w:t>
      </w:r>
    </w:p>
    <w:p w14:paraId="6C597400" w14:textId="42C43977" w:rsidR="00370E43" w:rsidRPr="007C6C4B" w:rsidRDefault="3246EAF9" w:rsidP="00370ACF">
      <w:pPr>
        <w:rPr>
          <w:sz w:val="24"/>
          <w:szCs w:val="24"/>
          <w:lang w:eastAsia="en-CA"/>
        </w:rPr>
      </w:pPr>
      <w:r w:rsidRPr="00A33E59">
        <w:rPr>
          <w:sz w:val="24"/>
          <w:szCs w:val="24"/>
        </w:rPr>
        <w:t xml:space="preserve">Here is a video that has the overlay of the subtitles over captions, which creates an obstruction of text, and makes it not accessible: </w:t>
      </w:r>
      <w:hyperlink r:id="rId21">
        <w:r w:rsidRPr="00A33E59">
          <w:rPr>
            <w:rStyle w:val="Lienhypertexte"/>
            <w:color w:val="auto"/>
            <w:sz w:val="24"/>
            <w:szCs w:val="24"/>
          </w:rPr>
          <w:t>Linguistic Duality Day</w:t>
        </w:r>
      </w:hyperlink>
      <w:r w:rsidRPr="00A33E59">
        <w:rPr>
          <w:sz w:val="24"/>
          <w:szCs w:val="24"/>
        </w:rPr>
        <w:t>, from 2017</w:t>
      </w:r>
      <w:r w:rsidR="00370ACF">
        <w:rPr>
          <w:sz w:val="24"/>
          <w:szCs w:val="24"/>
        </w:rPr>
        <w:t>.</w:t>
      </w:r>
    </w:p>
    <w:sectPr w:rsidR="00370E43" w:rsidRPr="007C6C4B" w:rsidSect="00C51E87">
      <w:headerReference w:type="default" r:id="rId22"/>
      <w:footerReference w:type="default" r:id="rId23"/>
      <w:pgSz w:w="12240" w:h="15840"/>
      <w:pgMar w:top="1440" w:right="1440" w:bottom="1440" w:left="1440"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Josh Cohen" w:date="2022-12-30T10:11:00Z" w:initials="JC">
    <w:p w14:paraId="6508E5B1" w14:textId="0C57349C" w:rsidR="00827DEB" w:rsidRDefault="00100935">
      <w:pPr>
        <w:pStyle w:val="Commentaire"/>
      </w:pPr>
      <w:r>
        <w:t>Need to confirm</w:t>
      </w:r>
      <w:r w:rsidR="007C5183">
        <w:t xml:space="preserve"> updated ASL and LSQ standards.</w:t>
      </w:r>
      <w:r w:rsidR="007C5183">
        <w:rPr>
          <w:rStyle w:val="Marquedecommentaire"/>
        </w:rPr>
        <w:annotationRef/>
      </w:r>
    </w:p>
  </w:comment>
  <w:comment w:id="5" w:author="Dubois, Pierre P [NC]" w:date="2023-05-04T15:27:00Z" w:initials="D[">
    <w:p w14:paraId="5B966D33" w14:textId="16929DCD" w:rsidR="1548A13D" w:rsidRDefault="1548A13D">
      <w:pPr>
        <w:pStyle w:val="Commentaire"/>
      </w:pPr>
      <w:r>
        <w:t>Officially, this is currently optional</w:t>
      </w:r>
      <w:r>
        <w:rPr>
          <w:rStyle w:val="Marquedecommentaire"/>
        </w:rPr>
        <w:annotationRef/>
      </w: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08E5B1" w15:done="0"/>
  <w15:commentEx w15:paraId="5B966D33" w15:paraIdParent="6508E5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65113DE" w16cex:dateUtc="2022-12-30T15:11:00Z"/>
  <w16cex:commentExtensible w16cex:durableId="16C5E0AA" w16cex:dateUtc="2023-05-04T19:27:00Z">
    <w16cex:extLst>
      <w16:ext xmlns="" w16:uri="{CE6994B0-6A32-4C9F-8C6B-6E91EDA988CE}">
        <cr:reactions xmlns:cr="http://schemas.microsoft.com/office/comments/2020/reactions">
          <cr:reaction reactionType="1">
            <cr:reactionInfo dateUtc="2023-05-05T18:12:15.985Z">
              <cr:user userId="S::josh.cohen_csps-efpc.gc.ca#ext#@gcxgce.onmicrosoft.com::b91f58a1-9f3d-4322-8500-d062273fb011" userProvider="AD" userName="Josh Cohen (CSPS-EFPC)"/>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08E5B1" w16cid:durableId="165113DE"/>
  <w16cid:commentId w16cid:paraId="5B966D33" w16cid:durableId="16C5E0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46A40" w14:textId="77777777" w:rsidR="00772220" w:rsidRDefault="00772220" w:rsidP="00C51E87">
      <w:r>
        <w:separator/>
      </w:r>
    </w:p>
  </w:endnote>
  <w:endnote w:type="continuationSeparator" w:id="0">
    <w:p w14:paraId="3FEA068F" w14:textId="77777777" w:rsidR="00772220" w:rsidRDefault="00772220" w:rsidP="00C51E87">
      <w:r>
        <w:continuationSeparator/>
      </w:r>
    </w:p>
  </w:endnote>
  <w:endnote w:type="continuationNotice" w:id="1">
    <w:p w14:paraId="7DB16867" w14:textId="77777777" w:rsidR="00772220" w:rsidRDefault="007722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550065"/>
      <w:docPartObj>
        <w:docPartGallery w:val="Page Numbers (Bottom of Page)"/>
        <w:docPartUnique/>
      </w:docPartObj>
    </w:sdtPr>
    <w:sdtContent>
      <w:sdt>
        <w:sdtPr>
          <w:id w:val="-1769616900"/>
          <w:docPartObj>
            <w:docPartGallery w:val="Page Numbers (Top of Page)"/>
            <w:docPartUnique/>
          </w:docPartObj>
        </w:sdtPr>
        <w:sdtContent>
          <w:p w14:paraId="70621C1C" w14:textId="08DCEFB4" w:rsidR="00D544C6" w:rsidRDefault="00D544C6">
            <w:pPr>
              <w:pStyle w:val="Pieddepage"/>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4BC2FF7" w14:textId="3ADAA113" w:rsidR="006D67A6" w:rsidRDefault="006D67A6" w:rsidP="006D67A6">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EC4AF" w14:textId="77777777" w:rsidR="00772220" w:rsidRDefault="00772220" w:rsidP="00C51E87">
      <w:r>
        <w:separator/>
      </w:r>
    </w:p>
  </w:footnote>
  <w:footnote w:type="continuationSeparator" w:id="0">
    <w:p w14:paraId="2D3E04DF" w14:textId="77777777" w:rsidR="00772220" w:rsidRDefault="00772220" w:rsidP="00C51E87">
      <w:r>
        <w:continuationSeparator/>
      </w:r>
    </w:p>
  </w:footnote>
  <w:footnote w:type="continuationNotice" w:id="1">
    <w:p w14:paraId="2215A7C0" w14:textId="77777777" w:rsidR="00772220" w:rsidRDefault="007722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CCFA4" w14:textId="1AB816D7" w:rsidR="006D67A6" w:rsidRDefault="006D67A6">
    <w:pPr>
      <w:pStyle w:val="En-tte"/>
    </w:pPr>
    <w:r>
      <w:tab/>
    </w:r>
    <w:r>
      <w:tab/>
    </w:r>
  </w:p>
</w:hdr>
</file>

<file path=word/intelligence2.xml><?xml version="1.0" encoding="utf-8"?>
<int2:intelligence xmlns:int2="http://schemas.microsoft.com/office/intelligence/2020/intelligence" xmlns:oel="http://schemas.microsoft.com/office/2019/extlst">
  <int2:observations>
    <int2:textHash int2:hashCode="21AgGb3ZbwjrdC" int2:id="zezDTwg3">
      <int2:state int2:value="Rejected" int2:type="AugLoop_Text_Critique"/>
    </int2:textHash>
    <int2:textHash int2:hashCode="CUsP4OMChUrxMR" int2:id="5xH9rotI">
      <int2:state int2:value="Rejected" int2:type="AugLoop_Text_Critique"/>
    </int2:textHash>
    <int2:textHash int2:hashCode="Esveqy1sJ0qAyr" int2:id="mrWQQQDI">
      <int2:state int2:value="Rejected" int2:type="AugLoop_Text_Critique"/>
    </int2:textHash>
    <int2:textHash int2:hashCode="KniIdE+e8F/ORO" int2:id="e0r8xoun">
      <int2:state int2:value="Rejected" int2:type="AugLoop_Text_Critique"/>
    </int2:textHash>
    <int2:textHash int2:hashCode="/7r1jxIxYo+awq" int2:id="CNPZoYKL">
      <int2:state int2:value="Rejected" int2:type="AugLoop_Text_Critique"/>
    </int2:textHash>
    <int2:textHash int2:hashCode="/A/Z1DR6CaCRtJ" int2:id="sM51lDCH">
      <int2:state int2:value="Rejected" int2:type="AugLoop_Text_Critique"/>
    </int2:textHash>
    <int2:bookmark int2:bookmarkName="_Int_uKeD1wYZ" int2:invalidationBookmarkName="" int2:hashCode="Pnd8cbrVcH5Zm4" int2:id="WF6QkIjK">
      <int2:state int2:value="Rejected" int2:type="AugLoop_Text_Critique"/>
    </int2:bookmark>
    <int2:bookmark int2:bookmarkName="_Int_0FlJzrjX" int2:invalidationBookmarkName="" int2:hashCode="PLzZCtxLGSqHpi" int2:id="Aen3Gv4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5D11"/>
    <w:multiLevelType w:val="hybridMultilevel"/>
    <w:tmpl w:val="580C45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EB0BCB"/>
    <w:multiLevelType w:val="hybridMultilevel"/>
    <w:tmpl w:val="79DA13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3E58E5"/>
    <w:multiLevelType w:val="hybridMultilevel"/>
    <w:tmpl w:val="133677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5E1EE6"/>
    <w:multiLevelType w:val="hybridMultilevel"/>
    <w:tmpl w:val="04904432"/>
    <w:lvl w:ilvl="0" w:tplc="0C0C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F45366"/>
    <w:multiLevelType w:val="hybridMultilevel"/>
    <w:tmpl w:val="1E3A0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838E3"/>
    <w:multiLevelType w:val="hybridMultilevel"/>
    <w:tmpl w:val="2670F6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DA074A0"/>
    <w:multiLevelType w:val="hybridMultilevel"/>
    <w:tmpl w:val="B2980416"/>
    <w:lvl w:ilvl="0" w:tplc="0C0C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color w:val="000000" w:themeColor="text1"/>
        <w:u w:color="FFFFFF" w:themeColor="background1"/>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1BC0984"/>
    <w:multiLevelType w:val="hybridMultilevel"/>
    <w:tmpl w:val="A1C6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770A9"/>
    <w:multiLevelType w:val="hybridMultilevel"/>
    <w:tmpl w:val="A40288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8C61153"/>
    <w:multiLevelType w:val="hybridMultilevel"/>
    <w:tmpl w:val="A1581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6A5447"/>
    <w:multiLevelType w:val="hybridMultilevel"/>
    <w:tmpl w:val="B8D2D76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1D3A6C02"/>
    <w:multiLevelType w:val="hybridMultilevel"/>
    <w:tmpl w:val="AC9A11AE"/>
    <w:lvl w:ilvl="0" w:tplc="10090001">
      <w:start w:val="1"/>
      <w:numFmt w:val="bullet"/>
      <w:lvlText w:val=""/>
      <w:lvlJc w:val="left"/>
      <w:pPr>
        <w:ind w:left="1440" w:hanging="360"/>
      </w:pPr>
      <w:rPr>
        <w:rFonts w:ascii="Symbol" w:hAnsi="Symbol" w:hint="default"/>
        <w:color w:val="000000" w:themeColor="text1"/>
        <w:u w:color="FFFFFF" w:themeColor="background1"/>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2" w15:restartNumberingAfterBreak="0">
    <w:nsid w:val="1D805FA0"/>
    <w:multiLevelType w:val="multilevel"/>
    <w:tmpl w:val="6AA6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C41C60"/>
    <w:multiLevelType w:val="hybridMultilevel"/>
    <w:tmpl w:val="EA88F09E"/>
    <w:lvl w:ilvl="0" w:tplc="71007F80">
      <w:start w:val="1"/>
      <w:numFmt w:val="bullet"/>
      <w:lvlText w:val=""/>
      <w:lvlJc w:val="left"/>
      <w:pPr>
        <w:ind w:left="720" w:hanging="360"/>
      </w:pPr>
      <w:rPr>
        <w:rFonts w:ascii="Symbol" w:hAnsi="Symbol" w:hint="default"/>
        <w:color w:val="000000" w:themeColor="text1"/>
        <w:u w:color="FFFFFF" w:themeColor="background1"/>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2D173E0"/>
    <w:multiLevelType w:val="hybridMultilevel"/>
    <w:tmpl w:val="5D2A9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60F3E"/>
    <w:multiLevelType w:val="hybridMultilevel"/>
    <w:tmpl w:val="D5501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C00A86"/>
    <w:multiLevelType w:val="hybridMultilevel"/>
    <w:tmpl w:val="C96A8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A43FD0"/>
    <w:multiLevelType w:val="hybridMultilevel"/>
    <w:tmpl w:val="8DEE75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5AD69C2"/>
    <w:multiLevelType w:val="hybridMultilevel"/>
    <w:tmpl w:val="0356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056691"/>
    <w:multiLevelType w:val="hybridMultilevel"/>
    <w:tmpl w:val="ADAAD146"/>
    <w:lvl w:ilvl="0" w:tplc="F62C9DA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3B6DE6"/>
    <w:multiLevelType w:val="hybridMultilevel"/>
    <w:tmpl w:val="B0B0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9A4566"/>
    <w:multiLevelType w:val="hybridMultilevel"/>
    <w:tmpl w:val="74F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F1607F"/>
    <w:multiLevelType w:val="hybridMultilevel"/>
    <w:tmpl w:val="FFFFFFFF"/>
    <w:lvl w:ilvl="0" w:tplc="A2D8A7CC">
      <w:start w:val="1"/>
      <w:numFmt w:val="bullet"/>
      <w:lvlText w:val=""/>
      <w:lvlJc w:val="left"/>
      <w:pPr>
        <w:ind w:left="720" w:hanging="360"/>
      </w:pPr>
      <w:rPr>
        <w:rFonts w:ascii="Symbol" w:hAnsi="Symbol" w:hint="default"/>
      </w:rPr>
    </w:lvl>
    <w:lvl w:ilvl="1" w:tplc="CCC4EF40">
      <w:start w:val="1"/>
      <w:numFmt w:val="bullet"/>
      <w:lvlText w:val="o"/>
      <w:lvlJc w:val="left"/>
      <w:pPr>
        <w:ind w:left="1440" w:hanging="360"/>
      </w:pPr>
      <w:rPr>
        <w:rFonts w:ascii="Courier New" w:hAnsi="Courier New" w:hint="default"/>
      </w:rPr>
    </w:lvl>
    <w:lvl w:ilvl="2" w:tplc="0A9A2046">
      <w:start w:val="1"/>
      <w:numFmt w:val="bullet"/>
      <w:lvlText w:val=""/>
      <w:lvlJc w:val="left"/>
      <w:pPr>
        <w:ind w:left="2160" w:hanging="360"/>
      </w:pPr>
      <w:rPr>
        <w:rFonts w:ascii="Wingdings" w:hAnsi="Wingdings" w:hint="default"/>
      </w:rPr>
    </w:lvl>
    <w:lvl w:ilvl="3" w:tplc="98B862F6">
      <w:start w:val="1"/>
      <w:numFmt w:val="bullet"/>
      <w:lvlText w:val=""/>
      <w:lvlJc w:val="left"/>
      <w:pPr>
        <w:ind w:left="2880" w:hanging="360"/>
      </w:pPr>
      <w:rPr>
        <w:rFonts w:ascii="Symbol" w:hAnsi="Symbol" w:hint="default"/>
      </w:rPr>
    </w:lvl>
    <w:lvl w:ilvl="4" w:tplc="0344AB7C">
      <w:start w:val="1"/>
      <w:numFmt w:val="bullet"/>
      <w:lvlText w:val="o"/>
      <w:lvlJc w:val="left"/>
      <w:pPr>
        <w:ind w:left="3600" w:hanging="360"/>
      </w:pPr>
      <w:rPr>
        <w:rFonts w:ascii="Courier New" w:hAnsi="Courier New" w:hint="default"/>
      </w:rPr>
    </w:lvl>
    <w:lvl w:ilvl="5" w:tplc="63540FBC">
      <w:start w:val="1"/>
      <w:numFmt w:val="bullet"/>
      <w:lvlText w:val=""/>
      <w:lvlJc w:val="left"/>
      <w:pPr>
        <w:ind w:left="4320" w:hanging="360"/>
      </w:pPr>
      <w:rPr>
        <w:rFonts w:ascii="Wingdings" w:hAnsi="Wingdings" w:hint="default"/>
      </w:rPr>
    </w:lvl>
    <w:lvl w:ilvl="6" w:tplc="07CC8B58">
      <w:start w:val="1"/>
      <w:numFmt w:val="bullet"/>
      <w:lvlText w:val=""/>
      <w:lvlJc w:val="left"/>
      <w:pPr>
        <w:ind w:left="5040" w:hanging="360"/>
      </w:pPr>
      <w:rPr>
        <w:rFonts w:ascii="Symbol" w:hAnsi="Symbol" w:hint="default"/>
      </w:rPr>
    </w:lvl>
    <w:lvl w:ilvl="7" w:tplc="1B1A109A">
      <w:start w:val="1"/>
      <w:numFmt w:val="bullet"/>
      <w:lvlText w:val="o"/>
      <w:lvlJc w:val="left"/>
      <w:pPr>
        <w:ind w:left="5760" w:hanging="360"/>
      </w:pPr>
      <w:rPr>
        <w:rFonts w:ascii="Courier New" w:hAnsi="Courier New" w:hint="default"/>
      </w:rPr>
    </w:lvl>
    <w:lvl w:ilvl="8" w:tplc="2F009176">
      <w:start w:val="1"/>
      <w:numFmt w:val="bullet"/>
      <w:lvlText w:val=""/>
      <w:lvlJc w:val="left"/>
      <w:pPr>
        <w:ind w:left="6480" w:hanging="360"/>
      </w:pPr>
      <w:rPr>
        <w:rFonts w:ascii="Wingdings" w:hAnsi="Wingdings" w:hint="default"/>
      </w:rPr>
    </w:lvl>
  </w:abstractNum>
  <w:abstractNum w:abstractNumId="23" w15:restartNumberingAfterBreak="0">
    <w:nsid w:val="40135FC8"/>
    <w:multiLevelType w:val="hybridMultilevel"/>
    <w:tmpl w:val="96D4D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923D5E"/>
    <w:multiLevelType w:val="hybridMultilevel"/>
    <w:tmpl w:val="04524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072A21"/>
    <w:multiLevelType w:val="multilevel"/>
    <w:tmpl w:val="6AA6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B36AC2"/>
    <w:multiLevelType w:val="hybridMultilevel"/>
    <w:tmpl w:val="AA96BC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3BA732D"/>
    <w:multiLevelType w:val="hybridMultilevel"/>
    <w:tmpl w:val="B2D291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63C32D3"/>
    <w:multiLevelType w:val="hybridMultilevel"/>
    <w:tmpl w:val="030087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C14540C"/>
    <w:multiLevelType w:val="hybridMultilevel"/>
    <w:tmpl w:val="54328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1E5782"/>
    <w:multiLevelType w:val="hybridMultilevel"/>
    <w:tmpl w:val="D67831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F250488"/>
    <w:multiLevelType w:val="hybridMultilevel"/>
    <w:tmpl w:val="E4901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5971B7"/>
    <w:multiLevelType w:val="hybridMultilevel"/>
    <w:tmpl w:val="413CF4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3" w15:restartNumberingAfterBreak="0">
    <w:nsid w:val="55E503E3"/>
    <w:multiLevelType w:val="hybridMultilevel"/>
    <w:tmpl w:val="4B12518A"/>
    <w:lvl w:ilvl="0" w:tplc="72628AD2">
      <w:start w:val="1"/>
      <w:numFmt w:val="bullet"/>
      <w:lvlText w:val=""/>
      <w:lvlJc w:val="left"/>
      <w:pPr>
        <w:ind w:left="720" w:hanging="360"/>
      </w:pPr>
      <w:rPr>
        <w:rFonts w:ascii="Wingdings" w:hAnsi="Wingdings" w:hint="default"/>
        <w:color w:val="9B1963"/>
        <w:u w:color="FFFFFF" w:themeColor="background1"/>
      </w:rPr>
    </w:lvl>
    <w:lvl w:ilvl="1" w:tplc="10090001">
      <w:start w:val="1"/>
      <w:numFmt w:val="bullet"/>
      <w:lvlText w:val=""/>
      <w:lvlJc w:val="left"/>
      <w:pPr>
        <w:ind w:left="1440" w:hanging="360"/>
      </w:pPr>
      <w:rPr>
        <w:rFonts w:ascii="Symbol" w:hAnsi="Symbol" w:hint="default"/>
        <w:color w:val="000000" w:themeColor="text1"/>
        <w:u w:color="FFFFFF" w:themeColor="background1"/>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59F670DF"/>
    <w:multiLevelType w:val="hybridMultilevel"/>
    <w:tmpl w:val="EFF42A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A39777F"/>
    <w:multiLevelType w:val="hybridMultilevel"/>
    <w:tmpl w:val="057C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BE357D"/>
    <w:multiLevelType w:val="hybridMultilevel"/>
    <w:tmpl w:val="6F020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1B2F8A"/>
    <w:multiLevelType w:val="hybridMultilevel"/>
    <w:tmpl w:val="9C003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48581D"/>
    <w:multiLevelType w:val="hybridMultilevel"/>
    <w:tmpl w:val="F79A94FE"/>
    <w:lvl w:ilvl="0" w:tplc="10090001">
      <w:start w:val="1"/>
      <w:numFmt w:val="bullet"/>
      <w:lvlText w:val=""/>
      <w:lvlJc w:val="left"/>
      <w:pPr>
        <w:ind w:left="720" w:hanging="360"/>
      </w:pPr>
      <w:rPr>
        <w:rFonts w:ascii="Symbol" w:hAnsi="Symbol" w:hint="default"/>
        <w:color w:val="000000" w:themeColor="text1"/>
        <w:u w:color="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B3225B"/>
    <w:multiLevelType w:val="hybridMultilevel"/>
    <w:tmpl w:val="5A90E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CF4A3B"/>
    <w:multiLevelType w:val="hybridMultilevel"/>
    <w:tmpl w:val="1B3292DE"/>
    <w:lvl w:ilvl="0" w:tplc="0C0C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C6E79DC"/>
    <w:multiLevelType w:val="hybridMultilevel"/>
    <w:tmpl w:val="71902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1865470"/>
    <w:multiLevelType w:val="hybridMultilevel"/>
    <w:tmpl w:val="54A4ABF6"/>
    <w:lvl w:ilvl="0" w:tplc="89FE4B3C">
      <w:start w:val="1"/>
      <w:numFmt w:val="bullet"/>
      <w:lvlText w:val=""/>
      <w:lvlJc w:val="left"/>
      <w:pPr>
        <w:ind w:left="720" w:hanging="360"/>
      </w:pPr>
      <w:rPr>
        <w:rFonts w:ascii="Symbol" w:hAnsi="Symbol" w:hint="default"/>
      </w:rPr>
    </w:lvl>
    <w:lvl w:ilvl="1" w:tplc="BDC0E960">
      <w:start w:val="1"/>
      <w:numFmt w:val="bullet"/>
      <w:lvlText w:val="o"/>
      <w:lvlJc w:val="left"/>
      <w:pPr>
        <w:ind w:left="1440" w:hanging="360"/>
      </w:pPr>
      <w:rPr>
        <w:rFonts w:ascii="Courier New" w:hAnsi="Courier New" w:hint="default"/>
      </w:rPr>
    </w:lvl>
    <w:lvl w:ilvl="2" w:tplc="98E627D4">
      <w:start w:val="1"/>
      <w:numFmt w:val="bullet"/>
      <w:lvlText w:val=""/>
      <w:lvlJc w:val="left"/>
      <w:pPr>
        <w:ind w:left="2160" w:hanging="360"/>
      </w:pPr>
      <w:rPr>
        <w:rFonts w:ascii="Wingdings" w:hAnsi="Wingdings" w:hint="default"/>
      </w:rPr>
    </w:lvl>
    <w:lvl w:ilvl="3" w:tplc="5566A2CE">
      <w:start w:val="1"/>
      <w:numFmt w:val="bullet"/>
      <w:lvlText w:val=""/>
      <w:lvlJc w:val="left"/>
      <w:pPr>
        <w:ind w:left="2880" w:hanging="360"/>
      </w:pPr>
      <w:rPr>
        <w:rFonts w:ascii="Symbol" w:hAnsi="Symbol" w:hint="default"/>
      </w:rPr>
    </w:lvl>
    <w:lvl w:ilvl="4" w:tplc="63261AF0">
      <w:start w:val="1"/>
      <w:numFmt w:val="bullet"/>
      <w:lvlText w:val="o"/>
      <w:lvlJc w:val="left"/>
      <w:pPr>
        <w:ind w:left="3600" w:hanging="360"/>
      </w:pPr>
      <w:rPr>
        <w:rFonts w:ascii="Courier New" w:hAnsi="Courier New" w:hint="default"/>
      </w:rPr>
    </w:lvl>
    <w:lvl w:ilvl="5" w:tplc="E8B4E3E8">
      <w:start w:val="1"/>
      <w:numFmt w:val="bullet"/>
      <w:lvlText w:val=""/>
      <w:lvlJc w:val="left"/>
      <w:pPr>
        <w:ind w:left="4320" w:hanging="360"/>
      </w:pPr>
      <w:rPr>
        <w:rFonts w:ascii="Wingdings" w:hAnsi="Wingdings" w:hint="default"/>
      </w:rPr>
    </w:lvl>
    <w:lvl w:ilvl="6" w:tplc="EDBCC2A4">
      <w:start w:val="1"/>
      <w:numFmt w:val="bullet"/>
      <w:lvlText w:val=""/>
      <w:lvlJc w:val="left"/>
      <w:pPr>
        <w:ind w:left="5040" w:hanging="360"/>
      </w:pPr>
      <w:rPr>
        <w:rFonts w:ascii="Symbol" w:hAnsi="Symbol" w:hint="default"/>
      </w:rPr>
    </w:lvl>
    <w:lvl w:ilvl="7" w:tplc="BDE21E14">
      <w:start w:val="1"/>
      <w:numFmt w:val="bullet"/>
      <w:lvlText w:val="o"/>
      <w:lvlJc w:val="left"/>
      <w:pPr>
        <w:ind w:left="5760" w:hanging="360"/>
      </w:pPr>
      <w:rPr>
        <w:rFonts w:ascii="Courier New" w:hAnsi="Courier New" w:hint="default"/>
      </w:rPr>
    </w:lvl>
    <w:lvl w:ilvl="8" w:tplc="4E5EEEDA">
      <w:start w:val="1"/>
      <w:numFmt w:val="bullet"/>
      <w:lvlText w:val=""/>
      <w:lvlJc w:val="left"/>
      <w:pPr>
        <w:ind w:left="6480" w:hanging="360"/>
      </w:pPr>
      <w:rPr>
        <w:rFonts w:ascii="Wingdings" w:hAnsi="Wingdings" w:hint="default"/>
      </w:rPr>
    </w:lvl>
  </w:abstractNum>
  <w:abstractNum w:abstractNumId="43" w15:restartNumberingAfterBreak="0">
    <w:nsid w:val="76D463BE"/>
    <w:multiLevelType w:val="hybridMultilevel"/>
    <w:tmpl w:val="9A8E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442063"/>
    <w:multiLevelType w:val="hybridMultilevel"/>
    <w:tmpl w:val="4784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5413485">
    <w:abstractNumId w:val="22"/>
  </w:num>
  <w:num w:numId="2" w16cid:durableId="165364392">
    <w:abstractNumId w:val="42"/>
  </w:num>
  <w:num w:numId="3" w16cid:durableId="1781144226">
    <w:abstractNumId w:val="10"/>
  </w:num>
  <w:num w:numId="4" w16cid:durableId="1355496230">
    <w:abstractNumId w:val="6"/>
  </w:num>
  <w:num w:numId="5" w16cid:durableId="1413240189">
    <w:abstractNumId w:val="33"/>
  </w:num>
  <w:num w:numId="6" w16cid:durableId="226961402">
    <w:abstractNumId w:val="11"/>
  </w:num>
  <w:num w:numId="7" w16cid:durableId="176700298">
    <w:abstractNumId w:val="0"/>
  </w:num>
  <w:num w:numId="8" w16cid:durableId="37749155">
    <w:abstractNumId w:val="13"/>
  </w:num>
  <w:num w:numId="9" w16cid:durableId="1838154572">
    <w:abstractNumId w:val="38"/>
  </w:num>
  <w:num w:numId="10" w16cid:durableId="1599019118">
    <w:abstractNumId w:val="19"/>
  </w:num>
  <w:num w:numId="11" w16cid:durableId="1531915422">
    <w:abstractNumId w:val="3"/>
  </w:num>
  <w:num w:numId="12" w16cid:durableId="1839689723">
    <w:abstractNumId w:val="40"/>
  </w:num>
  <w:num w:numId="13" w16cid:durableId="161312648">
    <w:abstractNumId w:val="30"/>
  </w:num>
  <w:num w:numId="14" w16cid:durableId="652296922">
    <w:abstractNumId w:val="32"/>
  </w:num>
  <w:num w:numId="15" w16cid:durableId="1665233103">
    <w:abstractNumId w:val="28"/>
  </w:num>
  <w:num w:numId="16" w16cid:durableId="1502961647">
    <w:abstractNumId w:val="2"/>
  </w:num>
  <w:num w:numId="17" w16cid:durableId="1136681538">
    <w:abstractNumId w:val="8"/>
  </w:num>
  <w:num w:numId="18" w16cid:durableId="213203500">
    <w:abstractNumId w:val="5"/>
  </w:num>
  <w:num w:numId="19" w16cid:durableId="665983678">
    <w:abstractNumId w:val="44"/>
  </w:num>
  <w:num w:numId="20" w16cid:durableId="1028212574">
    <w:abstractNumId w:val="7"/>
  </w:num>
  <w:num w:numId="21" w16cid:durableId="2014144148">
    <w:abstractNumId w:val="20"/>
  </w:num>
  <w:num w:numId="22" w16cid:durableId="1083144671">
    <w:abstractNumId w:val="31"/>
  </w:num>
  <w:num w:numId="23" w16cid:durableId="2114281479">
    <w:abstractNumId w:val="15"/>
  </w:num>
  <w:num w:numId="24" w16cid:durableId="539905334">
    <w:abstractNumId w:val="21"/>
  </w:num>
  <w:num w:numId="25" w16cid:durableId="2069111699">
    <w:abstractNumId w:val="43"/>
  </w:num>
  <w:num w:numId="26" w16cid:durableId="126820596">
    <w:abstractNumId w:val="35"/>
  </w:num>
  <w:num w:numId="27" w16cid:durableId="865869573">
    <w:abstractNumId w:val="24"/>
  </w:num>
  <w:num w:numId="28" w16cid:durableId="5719634">
    <w:abstractNumId w:val="37"/>
  </w:num>
  <w:num w:numId="29" w16cid:durableId="1828284294">
    <w:abstractNumId w:val="14"/>
  </w:num>
  <w:num w:numId="30" w16cid:durableId="1819884502">
    <w:abstractNumId w:val="4"/>
  </w:num>
  <w:num w:numId="31" w16cid:durableId="238366052">
    <w:abstractNumId w:val="18"/>
  </w:num>
  <w:num w:numId="32" w16cid:durableId="1959335219">
    <w:abstractNumId w:val="9"/>
  </w:num>
  <w:num w:numId="33" w16cid:durableId="333800969">
    <w:abstractNumId w:val="27"/>
  </w:num>
  <w:num w:numId="34" w16cid:durableId="984745273">
    <w:abstractNumId w:val="16"/>
  </w:num>
  <w:num w:numId="35" w16cid:durableId="1599213411">
    <w:abstractNumId w:val="36"/>
  </w:num>
  <w:num w:numId="36" w16cid:durableId="1327435297">
    <w:abstractNumId w:val="29"/>
  </w:num>
  <w:num w:numId="37" w16cid:durableId="1155533780">
    <w:abstractNumId w:val="23"/>
  </w:num>
  <w:num w:numId="38" w16cid:durableId="1462648889">
    <w:abstractNumId w:val="39"/>
  </w:num>
  <w:num w:numId="39" w16cid:durableId="1155294696">
    <w:abstractNumId w:val="25"/>
  </w:num>
  <w:num w:numId="40" w16cid:durableId="1488476659">
    <w:abstractNumId w:val="12"/>
  </w:num>
  <w:num w:numId="41" w16cid:durableId="1083645106">
    <w:abstractNumId w:val="17"/>
  </w:num>
  <w:num w:numId="42" w16cid:durableId="1400907942">
    <w:abstractNumId w:val="26"/>
  </w:num>
  <w:num w:numId="43" w16cid:durableId="82917882">
    <w:abstractNumId w:val="34"/>
  </w:num>
  <w:num w:numId="44" w16cid:durableId="348410140">
    <w:abstractNumId w:val="41"/>
  </w:num>
  <w:num w:numId="45" w16cid:durableId="1653026547">
    <w:abstractNumId w:val="1"/>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h Cohen">
    <w15:presenceInfo w15:providerId="AD" w15:userId="S::josh.cohen_csps-efpc.gc.ca#ext#@gcxgce.onmicrosoft.com::b91f58a1-9f3d-4322-8500-d062273fb011"/>
  </w15:person>
  <w15:person w15:author="Dubois, Pierre P [NC]">
    <w15:presenceInfo w15:providerId="AD" w15:userId="S::pierre.dubois_servicecanada.gc.ca#ext#@gcxgce.onmicrosoft.com::60033675-2bca-49d9-ac7a-eeb207809257"/>
  </w15:person>
  <w15:person w15:author="Josh Cohen (CSPS-EFPC)">
    <w15:presenceInfo w15:providerId="AD" w15:userId="S::josh.cohen_csps-efpc.gc.ca#ext#@gcxgce.onmicrosoft.com::b91f58a1-9f3d-4322-8500-d062273fb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E3C"/>
    <w:rsid w:val="00001F64"/>
    <w:rsid w:val="000064AA"/>
    <w:rsid w:val="000073AA"/>
    <w:rsid w:val="000101FA"/>
    <w:rsid w:val="00010F95"/>
    <w:rsid w:val="000128A0"/>
    <w:rsid w:val="0002234C"/>
    <w:rsid w:val="00023444"/>
    <w:rsid w:val="00023705"/>
    <w:rsid w:val="000258E5"/>
    <w:rsid w:val="00034381"/>
    <w:rsid w:val="00040A3B"/>
    <w:rsid w:val="00042139"/>
    <w:rsid w:val="00045F2C"/>
    <w:rsid w:val="00051134"/>
    <w:rsid w:val="00052A35"/>
    <w:rsid w:val="000530FB"/>
    <w:rsid w:val="00053647"/>
    <w:rsid w:val="00055FBB"/>
    <w:rsid w:val="000575FD"/>
    <w:rsid w:val="000666C8"/>
    <w:rsid w:val="00082C5A"/>
    <w:rsid w:val="000833D1"/>
    <w:rsid w:val="00085A22"/>
    <w:rsid w:val="000863B3"/>
    <w:rsid w:val="00095289"/>
    <w:rsid w:val="000B04DE"/>
    <w:rsid w:val="000B11A3"/>
    <w:rsid w:val="000B1A94"/>
    <w:rsid w:val="000B4D6E"/>
    <w:rsid w:val="000C0AEC"/>
    <w:rsid w:val="000C3522"/>
    <w:rsid w:val="000C6712"/>
    <w:rsid w:val="000C72FA"/>
    <w:rsid w:val="000D3F73"/>
    <w:rsid w:val="000D68AA"/>
    <w:rsid w:val="000E15EA"/>
    <w:rsid w:val="000E1B3E"/>
    <w:rsid w:val="000E5266"/>
    <w:rsid w:val="000E67B6"/>
    <w:rsid w:val="000F1133"/>
    <w:rsid w:val="000F180D"/>
    <w:rsid w:val="000F265F"/>
    <w:rsid w:val="000F4870"/>
    <w:rsid w:val="000F4E94"/>
    <w:rsid w:val="000F7C48"/>
    <w:rsid w:val="00100935"/>
    <w:rsid w:val="00100D37"/>
    <w:rsid w:val="001036E0"/>
    <w:rsid w:val="00107D5F"/>
    <w:rsid w:val="0011440B"/>
    <w:rsid w:val="0011448B"/>
    <w:rsid w:val="00120A26"/>
    <w:rsid w:val="00125B0F"/>
    <w:rsid w:val="00126C64"/>
    <w:rsid w:val="00131F0F"/>
    <w:rsid w:val="0013241A"/>
    <w:rsid w:val="0013365C"/>
    <w:rsid w:val="001336BE"/>
    <w:rsid w:val="00133CEF"/>
    <w:rsid w:val="0013420A"/>
    <w:rsid w:val="00134D0E"/>
    <w:rsid w:val="00140A1C"/>
    <w:rsid w:val="001465BE"/>
    <w:rsid w:val="00153E4D"/>
    <w:rsid w:val="0016398F"/>
    <w:rsid w:val="00163AAD"/>
    <w:rsid w:val="0016439E"/>
    <w:rsid w:val="00164670"/>
    <w:rsid w:val="00171886"/>
    <w:rsid w:val="00185A80"/>
    <w:rsid w:val="0018757E"/>
    <w:rsid w:val="00196621"/>
    <w:rsid w:val="001A4A50"/>
    <w:rsid w:val="001A7AC0"/>
    <w:rsid w:val="001B1AA7"/>
    <w:rsid w:val="001B6819"/>
    <w:rsid w:val="001C2137"/>
    <w:rsid w:val="001C60C1"/>
    <w:rsid w:val="001C7E3C"/>
    <w:rsid w:val="001D5E56"/>
    <w:rsid w:val="001E0B5A"/>
    <w:rsid w:val="001E2BF5"/>
    <w:rsid w:val="001E708A"/>
    <w:rsid w:val="001F20B0"/>
    <w:rsid w:val="001F7BFD"/>
    <w:rsid w:val="00201F85"/>
    <w:rsid w:val="00202BE8"/>
    <w:rsid w:val="00203603"/>
    <w:rsid w:val="00207A81"/>
    <w:rsid w:val="002111D0"/>
    <w:rsid w:val="00212678"/>
    <w:rsid w:val="00213A79"/>
    <w:rsid w:val="00213BB1"/>
    <w:rsid w:val="002173F8"/>
    <w:rsid w:val="002212A5"/>
    <w:rsid w:val="002227EB"/>
    <w:rsid w:val="0022383D"/>
    <w:rsid w:val="00224C13"/>
    <w:rsid w:val="0022679D"/>
    <w:rsid w:val="0023028C"/>
    <w:rsid w:val="00236598"/>
    <w:rsid w:val="00241C6E"/>
    <w:rsid w:val="002440FF"/>
    <w:rsid w:val="002443F5"/>
    <w:rsid w:val="00246552"/>
    <w:rsid w:val="00246B5E"/>
    <w:rsid w:val="00263354"/>
    <w:rsid w:val="00264304"/>
    <w:rsid w:val="002653C1"/>
    <w:rsid w:val="00270DEF"/>
    <w:rsid w:val="00274AFC"/>
    <w:rsid w:val="002752D1"/>
    <w:rsid w:val="00275335"/>
    <w:rsid w:val="00275662"/>
    <w:rsid w:val="002761F7"/>
    <w:rsid w:val="0027751F"/>
    <w:rsid w:val="00285643"/>
    <w:rsid w:val="00285813"/>
    <w:rsid w:val="00286BBB"/>
    <w:rsid w:val="00287888"/>
    <w:rsid w:val="00292CEA"/>
    <w:rsid w:val="002A02E3"/>
    <w:rsid w:val="002A1398"/>
    <w:rsid w:val="002A401F"/>
    <w:rsid w:val="002A527B"/>
    <w:rsid w:val="002A5EE0"/>
    <w:rsid w:val="002B0717"/>
    <w:rsid w:val="002B2D28"/>
    <w:rsid w:val="002C030C"/>
    <w:rsid w:val="002C30DE"/>
    <w:rsid w:val="002C69DE"/>
    <w:rsid w:val="002D2C7B"/>
    <w:rsid w:val="002D2C87"/>
    <w:rsid w:val="002D6C32"/>
    <w:rsid w:val="002E3C3E"/>
    <w:rsid w:val="002E632A"/>
    <w:rsid w:val="002F07A4"/>
    <w:rsid w:val="002F0BBE"/>
    <w:rsid w:val="002F1E63"/>
    <w:rsid w:val="002F2261"/>
    <w:rsid w:val="00302159"/>
    <w:rsid w:val="00302846"/>
    <w:rsid w:val="00304199"/>
    <w:rsid w:val="00304EA2"/>
    <w:rsid w:val="003069A7"/>
    <w:rsid w:val="003076F5"/>
    <w:rsid w:val="00311BF1"/>
    <w:rsid w:val="0031304E"/>
    <w:rsid w:val="00314064"/>
    <w:rsid w:val="00316BE8"/>
    <w:rsid w:val="00316E97"/>
    <w:rsid w:val="00320483"/>
    <w:rsid w:val="00326C44"/>
    <w:rsid w:val="003311B9"/>
    <w:rsid w:val="00334F2A"/>
    <w:rsid w:val="00335456"/>
    <w:rsid w:val="003357E1"/>
    <w:rsid w:val="0033721A"/>
    <w:rsid w:val="00337759"/>
    <w:rsid w:val="003448CE"/>
    <w:rsid w:val="00344A2C"/>
    <w:rsid w:val="00353B86"/>
    <w:rsid w:val="003549B7"/>
    <w:rsid w:val="00361640"/>
    <w:rsid w:val="00365BA1"/>
    <w:rsid w:val="00367975"/>
    <w:rsid w:val="00367D7E"/>
    <w:rsid w:val="00370ACF"/>
    <w:rsid w:val="00370E43"/>
    <w:rsid w:val="00381E96"/>
    <w:rsid w:val="0038741F"/>
    <w:rsid w:val="0039360C"/>
    <w:rsid w:val="0039580A"/>
    <w:rsid w:val="0039616B"/>
    <w:rsid w:val="00396F14"/>
    <w:rsid w:val="003A13ED"/>
    <w:rsid w:val="003A6CB7"/>
    <w:rsid w:val="003A7A88"/>
    <w:rsid w:val="003B05D1"/>
    <w:rsid w:val="003B184E"/>
    <w:rsid w:val="003B38AC"/>
    <w:rsid w:val="003B6AC6"/>
    <w:rsid w:val="003C3B3F"/>
    <w:rsid w:val="003D1F6F"/>
    <w:rsid w:val="003D36DF"/>
    <w:rsid w:val="003D47D8"/>
    <w:rsid w:val="003D652B"/>
    <w:rsid w:val="003E311C"/>
    <w:rsid w:val="003E5902"/>
    <w:rsid w:val="003E5DAA"/>
    <w:rsid w:val="003E60D1"/>
    <w:rsid w:val="003E74F3"/>
    <w:rsid w:val="003F2B73"/>
    <w:rsid w:val="003F2D28"/>
    <w:rsid w:val="003F3EBC"/>
    <w:rsid w:val="003F6B2D"/>
    <w:rsid w:val="003F7057"/>
    <w:rsid w:val="00401B0D"/>
    <w:rsid w:val="00404460"/>
    <w:rsid w:val="00404D9D"/>
    <w:rsid w:val="00406EB8"/>
    <w:rsid w:val="004106CB"/>
    <w:rsid w:val="004112C7"/>
    <w:rsid w:val="00417C7C"/>
    <w:rsid w:val="00421818"/>
    <w:rsid w:val="00425D77"/>
    <w:rsid w:val="004272ED"/>
    <w:rsid w:val="004314BB"/>
    <w:rsid w:val="00432751"/>
    <w:rsid w:val="00433203"/>
    <w:rsid w:val="0043396E"/>
    <w:rsid w:val="00434676"/>
    <w:rsid w:val="004432EE"/>
    <w:rsid w:val="0044486E"/>
    <w:rsid w:val="00444A66"/>
    <w:rsid w:val="00450532"/>
    <w:rsid w:val="00450955"/>
    <w:rsid w:val="00452891"/>
    <w:rsid w:val="004537D2"/>
    <w:rsid w:val="004563DD"/>
    <w:rsid w:val="00457661"/>
    <w:rsid w:val="00474F2D"/>
    <w:rsid w:val="00482D5B"/>
    <w:rsid w:val="00483EC1"/>
    <w:rsid w:val="00486769"/>
    <w:rsid w:val="00487352"/>
    <w:rsid w:val="00487A7E"/>
    <w:rsid w:val="0049041E"/>
    <w:rsid w:val="004908E4"/>
    <w:rsid w:val="00491061"/>
    <w:rsid w:val="00491439"/>
    <w:rsid w:val="00491B7B"/>
    <w:rsid w:val="00495156"/>
    <w:rsid w:val="004A4042"/>
    <w:rsid w:val="004B0A86"/>
    <w:rsid w:val="004B18E4"/>
    <w:rsid w:val="004C3686"/>
    <w:rsid w:val="004D0968"/>
    <w:rsid w:val="004D3804"/>
    <w:rsid w:val="004D5377"/>
    <w:rsid w:val="004D53AC"/>
    <w:rsid w:val="004D6C9D"/>
    <w:rsid w:val="004E0EA8"/>
    <w:rsid w:val="004E1549"/>
    <w:rsid w:val="004E179A"/>
    <w:rsid w:val="004E7A6B"/>
    <w:rsid w:val="004F00E8"/>
    <w:rsid w:val="004F1E09"/>
    <w:rsid w:val="004F7004"/>
    <w:rsid w:val="00500579"/>
    <w:rsid w:val="00504695"/>
    <w:rsid w:val="00511167"/>
    <w:rsid w:val="005143F2"/>
    <w:rsid w:val="0052501F"/>
    <w:rsid w:val="00530E11"/>
    <w:rsid w:val="00537663"/>
    <w:rsid w:val="00540052"/>
    <w:rsid w:val="00545220"/>
    <w:rsid w:val="00545D02"/>
    <w:rsid w:val="00552672"/>
    <w:rsid w:val="00555C3F"/>
    <w:rsid w:val="00565D62"/>
    <w:rsid w:val="005663EC"/>
    <w:rsid w:val="005764EC"/>
    <w:rsid w:val="00580819"/>
    <w:rsid w:val="00581078"/>
    <w:rsid w:val="0058424B"/>
    <w:rsid w:val="00591731"/>
    <w:rsid w:val="005968F7"/>
    <w:rsid w:val="005A14CA"/>
    <w:rsid w:val="005A7184"/>
    <w:rsid w:val="005B3C50"/>
    <w:rsid w:val="005B58C1"/>
    <w:rsid w:val="005C2E54"/>
    <w:rsid w:val="005C3015"/>
    <w:rsid w:val="005C6D9F"/>
    <w:rsid w:val="005D482E"/>
    <w:rsid w:val="005D7CE3"/>
    <w:rsid w:val="005E0FBD"/>
    <w:rsid w:val="005E614F"/>
    <w:rsid w:val="005F1F37"/>
    <w:rsid w:val="005F4252"/>
    <w:rsid w:val="005F6B02"/>
    <w:rsid w:val="005F7544"/>
    <w:rsid w:val="006016ED"/>
    <w:rsid w:val="00603CEA"/>
    <w:rsid w:val="00607829"/>
    <w:rsid w:val="00613180"/>
    <w:rsid w:val="00614B6D"/>
    <w:rsid w:val="00617592"/>
    <w:rsid w:val="00617595"/>
    <w:rsid w:val="00617615"/>
    <w:rsid w:val="00620448"/>
    <w:rsid w:val="006214D8"/>
    <w:rsid w:val="00621EA1"/>
    <w:rsid w:val="0062234D"/>
    <w:rsid w:val="0062240A"/>
    <w:rsid w:val="00623B04"/>
    <w:rsid w:val="0062714C"/>
    <w:rsid w:val="00631F23"/>
    <w:rsid w:val="00632BBF"/>
    <w:rsid w:val="00633607"/>
    <w:rsid w:val="00646E0A"/>
    <w:rsid w:val="00654E89"/>
    <w:rsid w:val="0066092F"/>
    <w:rsid w:val="006619FE"/>
    <w:rsid w:val="00665242"/>
    <w:rsid w:val="00671D95"/>
    <w:rsid w:val="0067326A"/>
    <w:rsid w:val="00674139"/>
    <w:rsid w:val="00675A32"/>
    <w:rsid w:val="00682FAC"/>
    <w:rsid w:val="00684C23"/>
    <w:rsid w:val="006857CE"/>
    <w:rsid w:val="006A35AE"/>
    <w:rsid w:val="006A465E"/>
    <w:rsid w:val="006A4672"/>
    <w:rsid w:val="006B29AF"/>
    <w:rsid w:val="006C1E79"/>
    <w:rsid w:val="006C2FA5"/>
    <w:rsid w:val="006D1F7C"/>
    <w:rsid w:val="006D2159"/>
    <w:rsid w:val="006D3629"/>
    <w:rsid w:val="006D377A"/>
    <w:rsid w:val="006D5529"/>
    <w:rsid w:val="006D5741"/>
    <w:rsid w:val="006D67A6"/>
    <w:rsid w:val="006E14A1"/>
    <w:rsid w:val="006E15E2"/>
    <w:rsid w:val="006E1B48"/>
    <w:rsid w:val="006E3444"/>
    <w:rsid w:val="006E5BBB"/>
    <w:rsid w:val="006F02E9"/>
    <w:rsid w:val="006F17F6"/>
    <w:rsid w:val="006F3235"/>
    <w:rsid w:val="006F6C8A"/>
    <w:rsid w:val="007048B1"/>
    <w:rsid w:val="00706764"/>
    <w:rsid w:val="00707491"/>
    <w:rsid w:val="007101D8"/>
    <w:rsid w:val="007158E6"/>
    <w:rsid w:val="00715E89"/>
    <w:rsid w:val="00721BE3"/>
    <w:rsid w:val="00725300"/>
    <w:rsid w:val="00726E78"/>
    <w:rsid w:val="00730A8D"/>
    <w:rsid w:val="00732BAF"/>
    <w:rsid w:val="00733EED"/>
    <w:rsid w:val="007405FE"/>
    <w:rsid w:val="0074194B"/>
    <w:rsid w:val="007432EF"/>
    <w:rsid w:val="007457DA"/>
    <w:rsid w:val="00752458"/>
    <w:rsid w:val="007532A6"/>
    <w:rsid w:val="00754596"/>
    <w:rsid w:val="00755283"/>
    <w:rsid w:val="00760B76"/>
    <w:rsid w:val="00761301"/>
    <w:rsid w:val="00766860"/>
    <w:rsid w:val="00772220"/>
    <w:rsid w:val="007724C5"/>
    <w:rsid w:val="00773D76"/>
    <w:rsid w:val="00776620"/>
    <w:rsid w:val="007846BC"/>
    <w:rsid w:val="00786702"/>
    <w:rsid w:val="00792EBB"/>
    <w:rsid w:val="00793A32"/>
    <w:rsid w:val="007A0D9A"/>
    <w:rsid w:val="007A40B1"/>
    <w:rsid w:val="007A4B4E"/>
    <w:rsid w:val="007B16BD"/>
    <w:rsid w:val="007C5183"/>
    <w:rsid w:val="007C6C4B"/>
    <w:rsid w:val="007C70CF"/>
    <w:rsid w:val="007D012D"/>
    <w:rsid w:val="007E0E43"/>
    <w:rsid w:val="007E3E70"/>
    <w:rsid w:val="007E6212"/>
    <w:rsid w:val="007F08F8"/>
    <w:rsid w:val="007F0AA0"/>
    <w:rsid w:val="007F3BA0"/>
    <w:rsid w:val="008105A1"/>
    <w:rsid w:val="00813D24"/>
    <w:rsid w:val="00826BAC"/>
    <w:rsid w:val="008276FC"/>
    <w:rsid w:val="00827DEB"/>
    <w:rsid w:val="00831130"/>
    <w:rsid w:val="00837084"/>
    <w:rsid w:val="008373C3"/>
    <w:rsid w:val="00840F42"/>
    <w:rsid w:val="008454E0"/>
    <w:rsid w:val="00846AC5"/>
    <w:rsid w:val="00852FE7"/>
    <w:rsid w:val="00853924"/>
    <w:rsid w:val="00856172"/>
    <w:rsid w:val="00856BA7"/>
    <w:rsid w:val="00867F07"/>
    <w:rsid w:val="0086DEBF"/>
    <w:rsid w:val="0087079D"/>
    <w:rsid w:val="00871B54"/>
    <w:rsid w:val="00873AAB"/>
    <w:rsid w:val="008900F2"/>
    <w:rsid w:val="00895356"/>
    <w:rsid w:val="00896DEE"/>
    <w:rsid w:val="008A075E"/>
    <w:rsid w:val="008A252B"/>
    <w:rsid w:val="008A488C"/>
    <w:rsid w:val="008A4899"/>
    <w:rsid w:val="008A6BB2"/>
    <w:rsid w:val="008A7FAC"/>
    <w:rsid w:val="008B38DB"/>
    <w:rsid w:val="008B53D9"/>
    <w:rsid w:val="008B6871"/>
    <w:rsid w:val="008C1F19"/>
    <w:rsid w:val="008C29AD"/>
    <w:rsid w:val="008C6BDB"/>
    <w:rsid w:val="008C6D80"/>
    <w:rsid w:val="008C6DD5"/>
    <w:rsid w:val="008C730B"/>
    <w:rsid w:val="008D2C02"/>
    <w:rsid w:val="008D639D"/>
    <w:rsid w:val="008D6C9B"/>
    <w:rsid w:val="008D78A4"/>
    <w:rsid w:val="008E3AC6"/>
    <w:rsid w:val="008E5C7C"/>
    <w:rsid w:val="008E6428"/>
    <w:rsid w:val="008E6C34"/>
    <w:rsid w:val="008E7730"/>
    <w:rsid w:val="008E79C3"/>
    <w:rsid w:val="008F226A"/>
    <w:rsid w:val="008F4BBE"/>
    <w:rsid w:val="008F695E"/>
    <w:rsid w:val="009007E1"/>
    <w:rsid w:val="00907513"/>
    <w:rsid w:val="009108E1"/>
    <w:rsid w:val="00914D10"/>
    <w:rsid w:val="00916D3D"/>
    <w:rsid w:val="009208E3"/>
    <w:rsid w:val="0092441E"/>
    <w:rsid w:val="009278B0"/>
    <w:rsid w:val="00930617"/>
    <w:rsid w:val="009340E7"/>
    <w:rsid w:val="00934F1D"/>
    <w:rsid w:val="009355C1"/>
    <w:rsid w:val="009408C3"/>
    <w:rsid w:val="009419DB"/>
    <w:rsid w:val="00942E72"/>
    <w:rsid w:val="0094424E"/>
    <w:rsid w:val="009472B4"/>
    <w:rsid w:val="00952956"/>
    <w:rsid w:val="00953EC7"/>
    <w:rsid w:val="00961D9C"/>
    <w:rsid w:val="00963C9C"/>
    <w:rsid w:val="00965BF1"/>
    <w:rsid w:val="00977D22"/>
    <w:rsid w:val="0099507E"/>
    <w:rsid w:val="00995751"/>
    <w:rsid w:val="0099676D"/>
    <w:rsid w:val="009A0A55"/>
    <w:rsid w:val="009A6D61"/>
    <w:rsid w:val="009B04AC"/>
    <w:rsid w:val="009B553A"/>
    <w:rsid w:val="009B69E7"/>
    <w:rsid w:val="009C0DC2"/>
    <w:rsid w:val="009C4A5E"/>
    <w:rsid w:val="009C73ED"/>
    <w:rsid w:val="009D0ECB"/>
    <w:rsid w:val="009D76E1"/>
    <w:rsid w:val="009E1A83"/>
    <w:rsid w:val="009F0366"/>
    <w:rsid w:val="009F092C"/>
    <w:rsid w:val="009F1970"/>
    <w:rsid w:val="009F1D53"/>
    <w:rsid w:val="009F64C0"/>
    <w:rsid w:val="00A0459A"/>
    <w:rsid w:val="00A04B7B"/>
    <w:rsid w:val="00A06253"/>
    <w:rsid w:val="00A06DAC"/>
    <w:rsid w:val="00A07362"/>
    <w:rsid w:val="00A123A3"/>
    <w:rsid w:val="00A129C0"/>
    <w:rsid w:val="00A12F1B"/>
    <w:rsid w:val="00A1364B"/>
    <w:rsid w:val="00A1600E"/>
    <w:rsid w:val="00A163C2"/>
    <w:rsid w:val="00A167DF"/>
    <w:rsid w:val="00A20F49"/>
    <w:rsid w:val="00A23395"/>
    <w:rsid w:val="00A25AF1"/>
    <w:rsid w:val="00A25EFD"/>
    <w:rsid w:val="00A315E8"/>
    <w:rsid w:val="00A3282A"/>
    <w:rsid w:val="00A32BA8"/>
    <w:rsid w:val="00A33E59"/>
    <w:rsid w:val="00A3788D"/>
    <w:rsid w:val="00A41621"/>
    <w:rsid w:val="00A42E70"/>
    <w:rsid w:val="00A45075"/>
    <w:rsid w:val="00A53AE3"/>
    <w:rsid w:val="00A53DA0"/>
    <w:rsid w:val="00A551CA"/>
    <w:rsid w:val="00A56610"/>
    <w:rsid w:val="00A659C9"/>
    <w:rsid w:val="00A700D5"/>
    <w:rsid w:val="00A70B9A"/>
    <w:rsid w:val="00A75F79"/>
    <w:rsid w:val="00A7761A"/>
    <w:rsid w:val="00A80EB4"/>
    <w:rsid w:val="00A81A79"/>
    <w:rsid w:val="00A81CCF"/>
    <w:rsid w:val="00A82B8D"/>
    <w:rsid w:val="00A8755A"/>
    <w:rsid w:val="00A912FF"/>
    <w:rsid w:val="00A95B4E"/>
    <w:rsid w:val="00A97627"/>
    <w:rsid w:val="00AA5DB5"/>
    <w:rsid w:val="00AB1A0A"/>
    <w:rsid w:val="00AB2C3B"/>
    <w:rsid w:val="00AB3667"/>
    <w:rsid w:val="00AB642F"/>
    <w:rsid w:val="00AC33BA"/>
    <w:rsid w:val="00AC3B57"/>
    <w:rsid w:val="00AD0E03"/>
    <w:rsid w:val="00AD3897"/>
    <w:rsid w:val="00AD3E69"/>
    <w:rsid w:val="00AD5EC7"/>
    <w:rsid w:val="00AE2489"/>
    <w:rsid w:val="00AE4CFD"/>
    <w:rsid w:val="00AE5F19"/>
    <w:rsid w:val="00AE6B78"/>
    <w:rsid w:val="00AF2C92"/>
    <w:rsid w:val="00AF6331"/>
    <w:rsid w:val="00AF70B0"/>
    <w:rsid w:val="00B00746"/>
    <w:rsid w:val="00B02388"/>
    <w:rsid w:val="00B06DD1"/>
    <w:rsid w:val="00B07C10"/>
    <w:rsid w:val="00B13F3A"/>
    <w:rsid w:val="00B15ECE"/>
    <w:rsid w:val="00B16554"/>
    <w:rsid w:val="00B17C32"/>
    <w:rsid w:val="00B21C50"/>
    <w:rsid w:val="00B3384E"/>
    <w:rsid w:val="00B40697"/>
    <w:rsid w:val="00B40CA7"/>
    <w:rsid w:val="00B45297"/>
    <w:rsid w:val="00B5163A"/>
    <w:rsid w:val="00B517B6"/>
    <w:rsid w:val="00B53DCB"/>
    <w:rsid w:val="00B54E4A"/>
    <w:rsid w:val="00B6050F"/>
    <w:rsid w:val="00B641B8"/>
    <w:rsid w:val="00B64924"/>
    <w:rsid w:val="00B66D4F"/>
    <w:rsid w:val="00B6720E"/>
    <w:rsid w:val="00B71EA1"/>
    <w:rsid w:val="00B76EB0"/>
    <w:rsid w:val="00B8209E"/>
    <w:rsid w:val="00B822F1"/>
    <w:rsid w:val="00B8488A"/>
    <w:rsid w:val="00B85494"/>
    <w:rsid w:val="00B85DF0"/>
    <w:rsid w:val="00B86D54"/>
    <w:rsid w:val="00B87C9E"/>
    <w:rsid w:val="00B87FAA"/>
    <w:rsid w:val="00B91319"/>
    <w:rsid w:val="00B96118"/>
    <w:rsid w:val="00BB2F70"/>
    <w:rsid w:val="00BB4B72"/>
    <w:rsid w:val="00BB58DF"/>
    <w:rsid w:val="00BB669A"/>
    <w:rsid w:val="00BB71A4"/>
    <w:rsid w:val="00BC22A6"/>
    <w:rsid w:val="00BC74AC"/>
    <w:rsid w:val="00BD12F8"/>
    <w:rsid w:val="00BD1C45"/>
    <w:rsid w:val="00BD30B8"/>
    <w:rsid w:val="00BD37FC"/>
    <w:rsid w:val="00BD6623"/>
    <w:rsid w:val="00BD70FE"/>
    <w:rsid w:val="00BE17DE"/>
    <w:rsid w:val="00BE4E8F"/>
    <w:rsid w:val="00BE6C1F"/>
    <w:rsid w:val="00BF280E"/>
    <w:rsid w:val="00BF5EE5"/>
    <w:rsid w:val="00BF69D4"/>
    <w:rsid w:val="00BF7998"/>
    <w:rsid w:val="00C00A02"/>
    <w:rsid w:val="00C01C1C"/>
    <w:rsid w:val="00C023E6"/>
    <w:rsid w:val="00C02F19"/>
    <w:rsid w:val="00C03A74"/>
    <w:rsid w:val="00C05A7A"/>
    <w:rsid w:val="00C14AD5"/>
    <w:rsid w:val="00C33464"/>
    <w:rsid w:val="00C4084F"/>
    <w:rsid w:val="00C40B18"/>
    <w:rsid w:val="00C40FE2"/>
    <w:rsid w:val="00C448E3"/>
    <w:rsid w:val="00C51E87"/>
    <w:rsid w:val="00C53C38"/>
    <w:rsid w:val="00C5609A"/>
    <w:rsid w:val="00C61B0C"/>
    <w:rsid w:val="00C660F9"/>
    <w:rsid w:val="00C66356"/>
    <w:rsid w:val="00C716F0"/>
    <w:rsid w:val="00C7374B"/>
    <w:rsid w:val="00C73A5A"/>
    <w:rsid w:val="00C80D91"/>
    <w:rsid w:val="00C92768"/>
    <w:rsid w:val="00C92E7E"/>
    <w:rsid w:val="00C97C61"/>
    <w:rsid w:val="00CA0396"/>
    <w:rsid w:val="00CA741D"/>
    <w:rsid w:val="00CA747D"/>
    <w:rsid w:val="00CB2198"/>
    <w:rsid w:val="00CB4653"/>
    <w:rsid w:val="00CB6AE9"/>
    <w:rsid w:val="00CC3622"/>
    <w:rsid w:val="00CC5D0F"/>
    <w:rsid w:val="00CC6695"/>
    <w:rsid w:val="00CD1D4D"/>
    <w:rsid w:val="00CE61BA"/>
    <w:rsid w:val="00CE67C2"/>
    <w:rsid w:val="00CF2FDE"/>
    <w:rsid w:val="00CF7B9D"/>
    <w:rsid w:val="00D0159A"/>
    <w:rsid w:val="00D01815"/>
    <w:rsid w:val="00D062D1"/>
    <w:rsid w:val="00D106B1"/>
    <w:rsid w:val="00D169DB"/>
    <w:rsid w:val="00D16F14"/>
    <w:rsid w:val="00D20067"/>
    <w:rsid w:val="00D20D06"/>
    <w:rsid w:val="00D22EE1"/>
    <w:rsid w:val="00D2667F"/>
    <w:rsid w:val="00D33739"/>
    <w:rsid w:val="00D33EC2"/>
    <w:rsid w:val="00D344D4"/>
    <w:rsid w:val="00D40AFD"/>
    <w:rsid w:val="00D42858"/>
    <w:rsid w:val="00D4658F"/>
    <w:rsid w:val="00D46E1A"/>
    <w:rsid w:val="00D47297"/>
    <w:rsid w:val="00D544C6"/>
    <w:rsid w:val="00D63D81"/>
    <w:rsid w:val="00D664ED"/>
    <w:rsid w:val="00D70904"/>
    <w:rsid w:val="00D735A0"/>
    <w:rsid w:val="00D7399A"/>
    <w:rsid w:val="00D80618"/>
    <w:rsid w:val="00D84061"/>
    <w:rsid w:val="00D87E1B"/>
    <w:rsid w:val="00D942CF"/>
    <w:rsid w:val="00DA2F5E"/>
    <w:rsid w:val="00DA35DE"/>
    <w:rsid w:val="00DA5221"/>
    <w:rsid w:val="00DB047C"/>
    <w:rsid w:val="00DB33C8"/>
    <w:rsid w:val="00DB492A"/>
    <w:rsid w:val="00DB66DF"/>
    <w:rsid w:val="00DC1634"/>
    <w:rsid w:val="00DD2207"/>
    <w:rsid w:val="00DD3A20"/>
    <w:rsid w:val="00DD4B85"/>
    <w:rsid w:val="00DD4E38"/>
    <w:rsid w:val="00DD678C"/>
    <w:rsid w:val="00DE4ABF"/>
    <w:rsid w:val="00DF0EB2"/>
    <w:rsid w:val="00DF42C7"/>
    <w:rsid w:val="00DF44EE"/>
    <w:rsid w:val="00DF6184"/>
    <w:rsid w:val="00E0009F"/>
    <w:rsid w:val="00E07D05"/>
    <w:rsid w:val="00E13DF8"/>
    <w:rsid w:val="00E141BC"/>
    <w:rsid w:val="00E14E2C"/>
    <w:rsid w:val="00E152AD"/>
    <w:rsid w:val="00E1561C"/>
    <w:rsid w:val="00E15EE9"/>
    <w:rsid w:val="00E17264"/>
    <w:rsid w:val="00E220E8"/>
    <w:rsid w:val="00E22AB2"/>
    <w:rsid w:val="00E2685B"/>
    <w:rsid w:val="00E27E20"/>
    <w:rsid w:val="00E341AA"/>
    <w:rsid w:val="00E41109"/>
    <w:rsid w:val="00E41398"/>
    <w:rsid w:val="00E52B8C"/>
    <w:rsid w:val="00E53518"/>
    <w:rsid w:val="00E54C5C"/>
    <w:rsid w:val="00E55F44"/>
    <w:rsid w:val="00E613ED"/>
    <w:rsid w:val="00E64355"/>
    <w:rsid w:val="00E65A70"/>
    <w:rsid w:val="00E7570E"/>
    <w:rsid w:val="00E8337D"/>
    <w:rsid w:val="00E84110"/>
    <w:rsid w:val="00E92933"/>
    <w:rsid w:val="00E94490"/>
    <w:rsid w:val="00E95E0F"/>
    <w:rsid w:val="00EA3F90"/>
    <w:rsid w:val="00EA6849"/>
    <w:rsid w:val="00EB0472"/>
    <w:rsid w:val="00EB12AE"/>
    <w:rsid w:val="00EB2420"/>
    <w:rsid w:val="00EB2962"/>
    <w:rsid w:val="00EB3F2F"/>
    <w:rsid w:val="00EB456A"/>
    <w:rsid w:val="00EB54BC"/>
    <w:rsid w:val="00EB5F23"/>
    <w:rsid w:val="00EB797E"/>
    <w:rsid w:val="00EC1184"/>
    <w:rsid w:val="00EC1CA9"/>
    <w:rsid w:val="00EC229B"/>
    <w:rsid w:val="00EC4FFC"/>
    <w:rsid w:val="00EC585E"/>
    <w:rsid w:val="00ED25BD"/>
    <w:rsid w:val="00ED340E"/>
    <w:rsid w:val="00EE40AC"/>
    <w:rsid w:val="00EE5812"/>
    <w:rsid w:val="00EE5FB2"/>
    <w:rsid w:val="00EE6D6B"/>
    <w:rsid w:val="00EF0312"/>
    <w:rsid w:val="00EF1910"/>
    <w:rsid w:val="00F11568"/>
    <w:rsid w:val="00F11FDB"/>
    <w:rsid w:val="00F2276D"/>
    <w:rsid w:val="00F34D7B"/>
    <w:rsid w:val="00F47108"/>
    <w:rsid w:val="00F5157B"/>
    <w:rsid w:val="00F52C5B"/>
    <w:rsid w:val="00F52CD8"/>
    <w:rsid w:val="00F53F28"/>
    <w:rsid w:val="00F60BDA"/>
    <w:rsid w:val="00F611EC"/>
    <w:rsid w:val="00F655E2"/>
    <w:rsid w:val="00F6623C"/>
    <w:rsid w:val="00F70F56"/>
    <w:rsid w:val="00F8070F"/>
    <w:rsid w:val="00F852BC"/>
    <w:rsid w:val="00F86DC7"/>
    <w:rsid w:val="00F900A1"/>
    <w:rsid w:val="00F91579"/>
    <w:rsid w:val="00F922EF"/>
    <w:rsid w:val="00FA0CEF"/>
    <w:rsid w:val="00FA14D9"/>
    <w:rsid w:val="00FA16FB"/>
    <w:rsid w:val="00FA25A1"/>
    <w:rsid w:val="00FA4B5A"/>
    <w:rsid w:val="00FB055A"/>
    <w:rsid w:val="00FB0EAD"/>
    <w:rsid w:val="00FB2691"/>
    <w:rsid w:val="00FC72DF"/>
    <w:rsid w:val="00FC7333"/>
    <w:rsid w:val="00FD1EBB"/>
    <w:rsid w:val="00FD35B5"/>
    <w:rsid w:val="00FD5139"/>
    <w:rsid w:val="00FD79E6"/>
    <w:rsid w:val="00FE35BD"/>
    <w:rsid w:val="00FE383E"/>
    <w:rsid w:val="00FF0343"/>
    <w:rsid w:val="00FF0AC9"/>
    <w:rsid w:val="00FF49AA"/>
    <w:rsid w:val="012AABAC"/>
    <w:rsid w:val="01526A40"/>
    <w:rsid w:val="017E1E3C"/>
    <w:rsid w:val="01ABE91D"/>
    <w:rsid w:val="020955C9"/>
    <w:rsid w:val="02709AED"/>
    <w:rsid w:val="028C1ED3"/>
    <w:rsid w:val="02B43B8E"/>
    <w:rsid w:val="02CF1FC5"/>
    <w:rsid w:val="03016D62"/>
    <w:rsid w:val="048CC9EA"/>
    <w:rsid w:val="04D75560"/>
    <w:rsid w:val="04DB6AD4"/>
    <w:rsid w:val="050311C2"/>
    <w:rsid w:val="0577C3C3"/>
    <w:rsid w:val="05D764A0"/>
    <w:rsid w:val="0608C1D7"/>
    <w:rsid w:val="066A0C86"/>
    <w:rsid w:val="0711234E"/>
    <w:rsid w:val="071318C4"/>
    <w:rsid w:val="07473D35"/>
    <w:rsid w:val="077DCFD1"/>
    <w:rsid w:val="077E747A"/>
    <w:rsid w:val="07DCB541"/>
    <w:rsid w:val="07FA7E93"/>
    <w:rsid w:val="081D0366"/>
    <w:rsid w:val="086B7E5E"/>
    <w:rsid w:val="086E8A51"/>
    <w:rsid w:val="08E6A70F"/>
    <w:rsid w:val="08F46C72"/>
    <w:rsid w:val="09418004"/>
    <w:rsid w:val="097A2FA4"/>
    <w:rsid w:val="09E95275"/>
    <w:rsid w:val="09EC1A76"/>
    <w:rsid w:val="0A04C72B"/>
    <w:rsid w:val="0A1A078B"/>
    <w:rsid w:val="0A24B14F"/>
    <w:rsid w:val="0A29E35E"/>
    <w:rsid w:val="0A90455A"/>
    <w:rsid w:val="0AC58C51"/>
    <w:rsid w:val="0AC7109A"/>
    <w:rsid w:val="0B0D7948"/>
    <w:rsid w:val="0B160A9D"/>
    <w:rsid w:val="0BA2D62A"/>
    <w:rsid w:val="0BB2A92D"/>
    <w:rsid w:val="0BCC4B0B"/>
    <w:rsid w:val="0BEFECF8"/>
    <w:rsid w:val="0C4F9A6F"/>
    <w:rsid w:val="0C5918FF"/>
    <w:rsid w:val="0C98DF34"/>
    <w:rsid w:val="0CAA9083"/>
    <w:rsid w:val="0D3D1472"/>
    <w:rsid w:val="0D99F93B"/>
    <w:rsid w:val="0DC69DA7"/>
    <w:rsid w:val="0E9BA4C2"/>
    <w:rsid w:val="0EB0398E"/>
    <w:rsid w:val="0ED8E4D3"/>
    <w:rsid w:val="0F08CC1A"/>
    <w:rsid w:val="0F12E1EC"/>
    <w:rsid w:val="0F168BC0"/>
    <w:rsid w:val="0F3311AD"/>
    <w:rsid w:val="0F53DA84"/>
    <w:rsid w:val="0F5A63DE"/>
    <w:rsid w:val="0F5FF437"/>
    <w:rsid w:val="0F91AE6C"/>
    <w:rsid w:val="0FDA6348"/>
    <w:rsid w:val="100DC26E"/>
    <w:rsid w:val="103C8483"/>
    <w:rsid w:val="1076F517"/>
    <w:rsid w:val="108EBDD5"/>
    <w:rsid w:val="116B86CC"/>
    <w:rsid w:val="117D9127"/>
    <w:rsid w:val="12027DF7"/>
    <w:rsid w:val="1219CD4D"/>
    <w:rsid w:val="1269D3DF"/>
    <w:rsid w:val="12E9CB7C"/>
    <w:rsid w:val="132FF285"/>
    <w:rsid w:val="137DB2CF"/>
    <w:rsid w:val="138FA1C4"/>
    <w:rsid w:val="13951B3F"/>
    <w:rsid w:val="13DEFE23"/>
    <w:rsid w:val="13EACA75"/>
    <w:rsid w:val="146F40CE"/>
    <w:rsid w:val="15253EF4"/>
    <w:rsid w:val="1546F536"/>
    <w:rsid w:val="1548A13D"/>
    <w:rsid w:val="15801712"/>
    <w:rsid w:val="15885BF0"/>
    <w:rsid w:val="15A99978"/>
    <w:rsid w:val="15B0AFD6"/>
    <w:rsid w:val="15FE149D"/>
    <w:rsid w:val="1628678B"/>
    <w:rsid w:val="16A9AA69"/>
    <w:rsid w:val="171B8F7F"/>
    <w:rsid w:val="17452A29"/>
    <w:rsid w:val="17563B37"/>
    <w:rsid w:val="1757A5FE"/>
    <w:rsid w:val="17654E85"/>
    <w:rsid w:val="17CC6113"/>
    <w:rsid w:val="17E39264"/>
    <w:rsid w:val="182DA001"/>
    <w:rsid w:val="1839B3D7"/>
    <w:rsid w:val="184AA2C5"/>
    <w:rsid w:val="18A72415"/>
    <w:rsid w:val="19011EE6"/>
    <w:rsid w:val="190F8C85"/>
    <w:rsid w:val="193D2CF9"/>
    <w:rsid w:val="1953869A"/>
    <w:rsid w:val="199B5A18"/>
    <w:rsid w:val="19BB2958"/>
    <w:rsid w:val="19DE3307"/>
    <w:rsid w:val="1A15DF9B"/>
    <w:rsid w:val="1A186BD4"/>
    <w:rsid w:val="1A543325"/>
    <w:rsid w:val="1A6EF1C6"/>
    <w:rsid w:val="1AE1DA7D"/>
    <w:rsid w:val="1AE46FFA"/>
    <w:rsid w:val="1AE5B5EF"/>
    <w:rsid w:val="1B0F4EDA"/>
    <w:rsid w:val="1B17637A"/>
    <w:rsid w:val="1BA6CF1D"/>
    <w:rsid w:val="1BBEF898"/>
    <w:rsid w:val="1BD88D9F"/>
    <w:rsid w:val="1C0A3880"/>
    <w:rsid w:val="1C189B4C"/>
    <w:rsid w:val="1D6DF32C"/>
    <w:rsid w:val="1D8C763A"/>
    <w:rsid w:val="1E261355"/>
    <w:rsid w:val="1E4059B9"/>
    <w:rsid w:val="1E516093"/>
    <w:rsid w:val="1E6BBCAF"/>
    <w:rsid w:val="1E807C84"/>
    <w:rsid w:val="1E8AC23B"/>
    <w:rsid w:val="1EA20930"/>
    <w:rsid w:val="1EA4D5B0"/>
    <w:rsid w:val="1ECD49AC"/>
    <w:rsid w:val="1EF8FCBC"/>
    <w:rsid w:val="1F4B4E53"/>
    <w:rsid w:val="202E6295"/>
    <w:rsid w:val="207C1D67"/>
    <w:rsid w:val="209D643B"/>
    <w:rsid w:val="20A6ED06"/>
    <w:rsid w:val="20EC1612"/>
    <w:rsid w:val="20F29CF0"/>
    <w:rsid w:val="215A1AFC"/>
    <w:rsid w:val="21A1E0C9"/>
    <w:rsid w:val="21D0DED9"/>
    <w:rsid w:val="221326D3"/>
    <w:rsid w:val="22297CCD"/>
    <w:rsid w:val="22348A37"/>
    <w:rsid w:val="22945882"/>
    <w:rsid w:val="22C900E2"/>
    <w:rsid w:val="22E16A80"/>
    <w:rsid w:val="22FD8EA0"/>
    <w:rsid w:val="23126B8C"/>
    <w:rsid w:val="233541BE"/>
    <w:rsid w:val="239D68C9"/>
    <w:rsid w:val="23A0BACF"/>
    <w:rsid w:val="23B5C3C2"/>
    <w:rsid w:val="23F170C8"/>
    <w:rsid w:val="2483BB1C"/>
    <w:rsid w:val="2545D01A"/>
    <w:rsid w:val="2611330B"/>
    <w:rsid w:val="261ADC25"/>
    <w:rsid w:val="265DD356"/>
    <w:rsid w:val="26C01568"/>
    <w:rsid w:val="26E1FDA3"/>
    <w:rsid w:val="270B77B4"/>
    <w:rsid w:val="270F7A37"/>
    <w:rsid w:val="273905F5"/>
    <w:rsid w:val="27503F97"/>
    <w:rsid w:val="2784642E"/>
    <w:rsid w:val="27B316BC"/>
    <w:rsid w:val="27BA0601"/>
    <w:rsid w:val="280AD689"/>
    <w:rsid w:val="2836E5A3"/>
    <w:rsid w:val="283C6191"/>
    <w:rsid w:val="289299D0"/>
    <w:rsid w:val="28B46F1A"/>
    <w:rsid w:val="28ED190B"/>
    <w:rsid w:val="29010AB1"/>
    <w:rsid w:val="2942E166"/>
    <w:rsid w:val="29833741"/>
    <w:rsid w:val="29C2F34B"/>
    <w:rsid w:val="2A42F9D1"/>
    <w:rsid w:val="2AAB7649"/>
    <w:rsid w:val="2AB6BB8C"/>
    <w:rsid w:val="2AC29F5E"/>
    <w:rsid w:val="2C2CBECE"/>
    <w:rsid w:val="2C3A02EA"/>
    <w:rsid w:val="2CD7F582"/>
    <w:rsid w:val="2D7EC48F"/>
    <w:rsid w:val="2DD27CFD"/>
    <w:rsid w:val="2E19450E"/>
    <w:rsid w:val="2E6BDA81"/>
    <w:rsid w:val="2F0E68A5"/>
    <w:rsid w:val="2FBCE75F"/>
    <w:rsid w:val="2FD73069"/>
    <w:rsid w:val="2FE68A37"/>
    <w:rsid w:val="30028C17"/>
    <w:rsid w:val="305E8CA4"/>
    <w:rsid w:val="30AE1452"/>
    <w:rsid w:val="30BA712A"/>
    <w:rsid w:val="30D29D68"/>
    <w:rsid w:val="30E944F6"/>
    <w:rsid w:val="31042B31"/>
    <w:rsid w:val="317BCBCA"/>
    <w:rsid w:val="31859303"/>
    <w:rsid w:val="3246EAF9"/>
    <w:rsid w:val="326FE83D"/>
    <w:rsid w:val="32A96AFD"/>
    <w:rsid w:val="33C44584"/>
    <w:rsid w:val="34B98110"/>
    <w:rsid w:val="34C3290F"/>
    <w:rsid w:val="34E48704"/>
    <w:rsid w:val="3506A9DD"/>
    <w:rsid w:val="351A18A6"/>
    <w:rsid w:val="355DA68B"/>
    <w:rsid w:val="35807076"/>
    <w:rsid w:val="35A6EF80"/>
    <w:rsid w:val="35CFD63B"/>
    <w:rsid w:val="35F4F8BC"/>
    <w:rsid w:val="36232F7D"/>
    <w:rsid w:val="36500105"/>
    <w:rsid w:val="3742BFE1"/>
    <w:rsid w:val="37544E4C"/>
    <w:rsid w:val="376052C3"/>
    <w:rsid w:val="37B765F2"/>
    <w:rsid w:val="37C921EA"/>
    <w:rsid w:val="37CC6674"/>
    <w:rsid w:val="385E7028"/>
    <w:rsid w:val="388131A9"/>
    <w:rsid w:val="3886990F"/>
    <w:rsid w:val="38AA9B56"/>
    <w:rsid w:val="38B28D0B"/>
    <w:rsid w:val="391E0450"/>
    <w:rsid w:val="391ECE09"/>
    <w:rsid w:val="3931A66C"/>
    <w:rsid w:val="3957FA75"/>
    <w:rsid w:val="3A2E2CE3"/>
    <w:rsid w:val="3A6C77E8"/>
    <w:rsid w:val="3A8CBDD8"/>
    <w:rsid w:val="3A9B2015"/>
    <w:rsid w:val="3B06D531"/>
    <w:rsid w:val="3BCD7553"/>
    <w:rsid w:val="3C400B05"/>
    <w:rsid w:val="3D3F301C"/>
    <w:rsid w:val="3D4C8608"/>
    <w:rsid w:val="3D993951"/>
    <w:rsid w:val="3DA80A99"/>
    <w:rsid w:val="3DAB4681"/>
    <w:rsid w:val="3DB341A8"/>
    <w:rsid w:val="3DEA6955"/>
    <w:rsid w:val="3DF44609"/>
    <w:rsid w:val="3E0EC9E7"/>
    <w:rsid w:val="3E18FF06"/>
    <w:rsid w:val="3E2FCB45"/>
    <w:rsid w:val="3E3108A7"/>
    <w:rsid w:val="3E6FB193"/>
    <w:rsid w:val="3E75786A"/>
    <w:rsid w:val="3F09D68C"/>
    <w:rsid w:val="3F41C1EE"/>
    <w:rsid w:val="3F965272"/>
    <w:rsid w:val="3F96E587"/>
    <w:rsid w:val="3F9F4C87"/>
    <w:rsid w:val="40696119"/>
    <w:rsid w:val="40F29253"/>
    <w:rsid w:val="411E0B69"/>
    <w:rsid w:val="414286AE"/>
    <w:rsid w:val="414FB896"/>
    <w:rsid w:val="41601A1B"/>
    <w:rsid w:val="41B36F4F"/>
    <w:rsid w:val="41CD3772"/>
    <w:rsid w:val="41E09065"/>
    <w:rsid w:val="42C4FA94"/>
    <w:rsid w:val="43179577"/>
    <w:rsid w:val="43190EBA"/>
    <w:rsid w:val="43DCF0EC"/>
    <w:rsid w:val="44008F2A"/>
    <w:rsid w:val="440B6E7E"/>
    <w:rsid w:val="4437C4C4"/>
    <w:rsid w:val="448281ED"/>
    <w:rsid w:val="44BA0EB9"/>
    <w:rsid w:val="45135331"/>
    <w:rsid w:val="4519B2F3"/>
    <w:rsid w:val="4549B107"/>
    <w:rsid w:val="455D5BF6"/>
    <w:rsid w:val="45ABC813"/>
    <w:rsid w:val="45B5E0F2"/>
    <w:rsid w:val="4635F05F"/>
    <w:rsid w:val="465B0F0B"/>
    <w:rsid w:val="465FC467"/>
    <w:rsid w:val="466761F2"/>
    <w:rsid w:val="46A11031"/>
    <w:rsid w:val="46D2F389"/>
    <w:rsid w:val="47288C2A"/>
    <w:rsid w:val="47DBB108"/>
    <w:rsid w:val="48172E81"/>
    <w:rsid w:val="4896A2F4"/>
    <w:rsid w:val="48AD4CDE"/>
    <w:rsid w:val="48E6B3E7"/>
    <w:rsid w:val="48F680A3"/>
    <w:rsid w:val="4937F619"/>
    <w:rsid w:val="49A91AA3"/>
    <w:rsid w:val="4A12A19A"/>
    <w:rsid w:val="4A292274"/>
    <w:rsid w:val="4A2A3208"/>
    <w:rsid w:val="4AB4875E"/>
    <w:rsid w:val="4B2206BB"/>
    <w:rsid w:val="4B28E92A"/>
    <w:rsid w:val="4BC09A4B"/>
    <w:rsid w:val="4C04ED10"/>
    <w:rsid w:val="4C09FF41"/>
    <w:rsid w:val="4C6291B0"/>
    <w:rsid w:val="4C9F48F8"/>
    <w:rsid w:val="4CA6BE2E"/>
    <w:rsid w:val="4CC9ACF7"/>
    <w:rsid w:val="4D187DCF"/>
    <w:rsid w:val="4D2B5AF3"/>
    <w:rsid w:val="4D7B0DE7"/>
    <w:rsid w:val="4D8D3483"/>
    <w:rsid w:val="4D9F568D"/>
    <w:rsid w:val="4DA5C5DE"/>
    <w:rsid w:val="4DAFB6BB"/>
    <w:rsid w:val="4DFEAC42"/>
    <w:rsid w:val="4E52F095"/>
    <w:rsid w:val="4E566CC5"/>
    <w:rsid w:val="4E5CD84A"/>
    <w:rsid w:val="4E66D4EC"/>
    <w:rsid w:val="4E89CEE1"/>
    <w:rsid w:val="4EDC6A67"/>
    <w:rsid w:val="4F95B96A"/>
    <w:rsid w:val="4FCC3093"/>
    <w:rsid w:val="4FCC953A"/>
    <w:rsid w:val="50BA3DF1"/>
    <w:rsid w:val="511E93E4"/>
    <w:rsid w:val="51B824DD"/>
    <w:rsid w:val="5229EADD"/>
    <w:rsid w:val="5245DEF0"/>
    <w:rsid w:val="53627BF9"/>
    <w:rsid w:val="537301E6"/>
    <w:rsid w:val="538745F7"/>
    <w:rsid w:val="539FA4B6"/>
    <w:rsid w:val="53D239F7"/>
    <w:rsid w:val="53E5703E"/>
    <w:rsid w:val="5422691A"/>
    <w:rsid w:val="54355C67"/>
    <w:rsid w:val="54642A48"/>
    <w:rsid w:val="547A1243"/>
    <w:rsid w:val="548FAEFE"/>
    <w:rsid w:val="55684560"/>
    <w:rsid w:val="556EEB5C"/>
    <w:rsid w:val="55986DEA"/>
    <w:rsid w:val="55DFE9F7"/>
    <w:rsid w:val="566F3F42"/>
    <w:rsid w:val="56732043"/>
    <w:rsid w:val="572D2E43"/>
    <w:rsid w:val="5731B192"/>
    <w:rsid w:val="573B246A"/>
    <w:rsid w:val="57514FA2"/>
    <w:rsid w:val="57572DC5"/>
    <w:rsid w:val="5794080A"/>
    <w:rsid w:val="57E7FEB7"/>
    <w:rsid w:val="57EA9233"/>
    <w:rsid w:val="57F35619"/>
    <w:rsid w:val="589C75E0"/>
    <w:rsid w:val="58B08283"/>
    <w:rsid w:val="58C7FDDE"/>
    <w:rsid w:val="590C6061"/>
    <w:rsid w:val="592977D9"/>
    <w:rsid w:val="5954EE7B"/>
    <w:rsid w:val="596B9C08"/>
    <w:rsid w:val="5980B7F6"/>
    <w:rsid w:val="59B8E534"/>
    <w:rsid w:val="5A9CE331"/>
    <w:rsid w:val="5AA64327"/>
    <w:rsid w:val="5B083EE7"/>
    <w:rsid w:val="5B471A1F"/>
    <w:rsid w:val="5B4954F6"/>
    <w:rsid w:val="5B629881"/>
    <w:rsid w:val="5C107CAA"/>
    <w:rsid w:val="5C70BF6A"/>
    <w:rsid w:val="5C8A2D91"/>
    <w:rsid w:val="5C8ED8E9"/>
    <w:rsid w:val="5CAF64F1"/>
    <w:rsid w:val="5CF2D26B"/>
    <w:rsid w:val="5D7C9DF2"/>
    <w:rsid w:val="5DA36329"/>
    <w:rsid w:val="5DC0B402"/>
    <w:rsid w:val="5DC4EF12"/>
    <w:rsid w:val="5DF81366"/>
    <w:rsid w:val="5E050A70"/>
    <w:rsid w:val="5E3B30C5"/>
    <w:rsid w:val="5E4E6285"/>
    <w:rsid w:val="6027D1BD"/>
    <w:rsid w:val="60510DE5"/>
    <w:rsid w:val="606E2FE1"/>
    <w:rsid w:val="618CAD07"/>
    <w:rsid w:val="61AD51B9"/>
    <w:rsid w:val="61E957CD"/>
    <w:rsid w:val="61EAAF46"/>
    <w:rsid w:val="61FEB99F"/>
    <w:rsid w:val="625AA8BB"/>
    <w:rsid w:val="62C800D4"/>
    <w:rsid w:val="62DC0D4B"/>
    <w:rsid w:val="6306108D"/>
    <w:rsid w:val="6382CE15"/>
    <w:rsid w:val="63909E03"/>
    <w:rsid w:val="63A5D0A3"/>
    <w:rsid w:val="647E652D"/>
    <w:rsid w:val="64DE08F3"/>
    <w:rsid w:val="64F10FF7"/>
    <w:rsid w:val="651E9E76"/>
    <w:rsid w:val="651F74C5"/>
    <w:rsid w:val="6664C880"/>
    <w:rsid w:val="6688BC8D"/>
    <w:rsid w:val="668CE058"/>
    <w:rsid w:val="66BCC059"/>
    <w:rsid w:val="678AA2E5"/>
    <w:rsid w:val="680345E4"/>
    <w:rsid w:val="6814374D"/>
    <w:rsid w:val="681C06F2"/>
    <w:rsid w:val="685516C3"/>
    <w:rsid w:val="6867B35B"/>
    <w:rsid w:val="6928077A"/>
    <w:rsid w:val="69A91DFF"/>
    <w:rsid w:val="6A27FBAF"/>
    <w:rsid w:val="6A74CEA7"/>
    <w:rsid w:val="6AE690FE"/>
    <w:rsid w:val="6B14D762"/>
    <w:rsid w:val="6B30582B"/>
    <w:rsid w:val="6B9ACB2E"/>
    <w:rsid w:val="6BD0717B"/>
    <w:rsid w:val="6BE2629A"/>
    <w:rsid w:val="6C43D37E"/>
    <w:rsid w:val="6C983B14"/>
    <w:rsid w:val="6CAB3614"/>
    <w:rsid w:val="6CB6B3B5"/>
    <w:rsid w:val="6D369B8F"/>
    <w:rsid w:val="6D89A3E0"/>
    <w:rsid w:val="6DA13AED"/>
    <w:rsid w:val="6DD882DA"/>
    <w:rsid w:val="6DDA583A"/>
    <w:rsid w:val="6DFE84E6"/>
    <w:rsid w:val="6E8E8F04"/>
    <w:rsid w:val="6E9F363D"/>
    <w:rsid w:val="6EAAF458"/>
    <w:rsid w:val="6F7011D3"/>
    <w:rsid w:val="6F761426"/>
    <w:rsid w:val="6F90405F"/>
    <w:rsid w:val="6F992AFD"/>
    <w:rsid w:val="6FFA54E4"/>
    <w:rsid w:val="707F70B9"/>
    <w:rsid w:val="70B1BD96"/>
    <w:rsid w:val="70B931E8"/>
    <w:rsid w:val="714778FB"/>
    <w:rsid w:val="72EE5F10"/>
    <w:rsid w:val="73175690"/>
    <w:rsid w:val="7377C88A"/>
    <w:rsid w:val="737D5080"/>
    <w:rsid w:val="73FB7E71"/>
    <w:rsid w:val="74165776"/>
    <w:rsid w:val="744CACFE"/>
    <w:rsid w:val="7455B80B"/>
    <w:rsid w:val="7457E769"/>
    <w:rsid w:val="74732395"/>
    <w:rsid w:val="74948CF6"/>
    <w:rsid w:val="74B0F08C"/>
    <w:rsid w:val="74EF139E"/>
    <w:rsid w:val="7518E80D"/>
    <w:rsid w:val="75305DB0"/>
    <w:rsid w:val="7560D041"/>
    <w:rsid w:val="759C7EB3"/>
    <w:rsid w:val="7604CDC6"/>
    <w:rsid w:val="7622B192"/>
    <w:rsid w:val="7657705B"/>
    <w:rsid w:val="7686433F"/>
    <w:rsid w:val="76993A2B"/>
    <w:rsid w:val="76C38BEA"/>
    <w:rsid w:val="76D5FAC6"/>
    <w:rsid w:val="76F069B4"/>
    <w:rsid w:val="771BCCC3"/>
    <w:rsid w:val="7777A0E3"/>
    <w:rsid w:val="78306786"/>
    <w:rsid w:val="786950AF"/>
    <w:rsid w:val="78A38CED"/>
    <w:rsid w:val="79195B8F"/>
    <w:rsid w:val="794C9B69"/>
    <w:rsid w:val="794D24B6"/>
    <w:rsid w:val="796A9926"/>
    <w:rsid w:val="797E6FD6"/>
    <w:rsid w:val="79F1917A"/>
    <w:rsid w:val="7A02CA5A"/>
    <w:rsid w:val="7A8AE084"/>
    <w:rsid w:val="7AC12D0E"/>
    <w:rsid w:val="7AE1872F"/>
    <w:rsid w:val="7AF63D04"/>
    <w:rsid w:val="7B941685"/>
    <w:rsid w:val="7C1D309F"/>
    <w:rsid w:val="7C1FE737"/>
    <w:rsid w:val="7CFF1AAF"/>
    <w:rsid w:val="7D44F50F"/>
    <w:rsid w:val="7D52FDA6"/>
    <w:rsid w:val="7D654A80"/>
    <w:rsid w:val="7D6F1216"/>
    <w:rsid w:val="7D8FC09A"/>
    <w:rsid w:val="7DB18297"/>
    <w:rsid w:val="7E0B1DCF"/>
    <w:rsid w:val="7E5908FF"/>
    <w:rsid w:val="7F2241DA"/>
    <w:rsid w:val="7F47DFD6"/>
    <w:rsid w:val="7F617113"/>
    <w:rsid w:val="7F94A449"/>
    <w:rsid w:val="7F99987F"/>
    <w:rsid w:val="7FA520EB"/>
    <w:rsid w:val="7FCBE854"/>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9271"/>
  <w15:chartTrackingRefBased/>
  <w15:docId w15:val="{D0102768-1A2B-45CB-B800-647ED8B21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970"/>
    <w:pPr>
      <w:spacing w:after="120" w:line="240" w:lineRule="auto"/>
      <w:contextualSpacing/>
    </w:pPr>
    <w:rPr>
      <w:rFonts w:ascii="Arial" w:hAnsi="Arial" w:cs="Calibri"/>
    </w:rPr>
  </w:style>
  <w:style w:type="paragraph" w:styleId="Titre1">
    <w:name w:val="heading 1"/>
    <w:basedOn w:val="Normal"/>
    <w:next w:val="Normal"/>
    <w:link w:val="Titre1Car"/>
    <w:uiPriority w:val="9"/>
    <w:qFormat/>
    <w:rsid w:val="00B6720E"/>
    <w:pPr>
      <w:keepNext/>
      <w:keepLines/>
      <w:spacing w:before="240"/>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9F1970"/>
    <w:pPr>
      <w:keepNext/>
      <w:keepLines/>
      <w:spacing w:before="240"/>
      <w:outlineLvl w:val="1"/>
    </w:pPr>
    <w:rPr>
      <w:rFonts w:eastAsiaTheme="majorEastAsia" w:cstheme="majorBidi"/>
      <w:b/>
      <w:sz w:val="26"/>
      <w:szCs w:val="26"/>
    </w:rPr>
  </w:style>
  <w:style w:type="paragraph" w:styleId="Titre3">
    <w:name w:val="heading 3"/>
    <w:basedOn w:val="Normal"/>
    <w:next w:val="Normal"/>
    <w:link w:val="Titre3Car"/>
    <w:uiPriority w:val="9"/>
    <w:unhideWhenUsed/>
    <w:qFormat/>
    <w:rsid w:val="0016439E"/>
    <w:pPr>
      <w:keepNext/>
      <w:keepLines/>
      <w:spacing w:before="80"/>
      <w:outlineLvl w:val="2"/>
    </w:pPr>
    <w:rPr>
      <w:rFonts w:eastAsiaTheme="majorEastAsia" w:cstheme="majorBidi"/>
      <w:b/>
      <w:color w:val="243F60" w:themeColor="accent1" w:themeShade="7F"/>
      <w:sz w:val="24"/>
      <w:szCs w:val="24"/>
    </w:rPr>
  </w:style>
  <w:style w:type="paragraph" w:styleId="Titre4">
    <w:name w:val="heading 4"/>
    <w:basedOn w:val="Normal"/>
    <w:next w:val="Normal"/>
    <w:link w:val="Titre4Car"/>
    <w:uiPriority w:val="9"/>
    <w:unhideWhenUsed/>
    <w:qFormat/>
    <w:rsid w:val="008D6C9B"/>
    <w:pPr>
      <w:keepNext/>
      <w:keepLines/>
      <w:spacing w:before="80"/>
      <w:outlineLvl w:val="3"/>
    </w:pPr>
    <w:rPr>
      <w:rFonts w:eastAsiaTheme="majorEastAsia" w:cstheme="majorBidi"/>
      <w:b/>
      <w:iCs/>
    </w:rPr>
  </w:style>
  <w:style w:type="paragraph" w:styleId="Titre5">
    <w:name w:val="heading 5"/>
    <w:basedOn w:val="Normal"/>
    <w:next w:val="Normal"/>
    <w:link w:val="Titre5Car"/>
    <w:uiPriority w:val="9"/>
    <w:semiHidden/>
    <w:unhideWhenUsed/>
    <w:qFormat/>
    <w:rsid w:val="006C2FA5"/>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720E"/>
    <w:rPr>
      <w:rFonts w:ascii="Arial" w:eastAsiaTheme="majorEastAsia" w:hAnsi="Arial" w:cstheme="majorBidi"/>
      <w:b/>
      <w:sz w:val="32"/>
      <w:szCs w:val="32"/>
    </w:rPr>
  </w:style>
  <w:style w:type="character" w:customStyle="1" w:styleId="Titre2Car">
    <w:name w:val="Titre 2 Car"/>
    <w:basedOn w:val="Policepardfaut"/>
    <w:link w:val="Titre2"/>
    <w:uiPriority w:val="9"/>
    <w:rsid w:val="009F1970"/>
    <w:rPr>
      <w:rFonts w:ascii="Arial" w:eastAsiaTheme="majorEastAsia" w:hAnsi="Arial" w:cstheme="majorBidi"/>
      <w:b/>
      <w:sz w:val="26"/>
      <w:szCs w:val="26"/>
    </w:rPr>
  </w:style>
  <w:style w:type="paragraph" w:styleId="Paragraphedeliste">
    <w:name w:val="List Paragraph"/>
    <w:basedOn w:val="Normal"/>
    <w:uiPriority w:val="34"/>
    <w:qFormat/>
    <w:rsid w:val="00FA4B5A"/>
    <w:pPr>
      <w:ind w:left="720"/>
    </w:pPr>
  </w:style>
  <w:style w:type="character" w:styleId="lev">
    <w:name w:val="Strong"/>
    <w:basedOn w:val="Policepardfaut"/>
    <w:uiPriority w:val="22"/>
    <w:qFormat/>
    <w:rsid w:val="00434676"/>
    <w:rPr>
      <w:b/>
      <w:bCs/>
    </w:rPr>
  </w:style>
  <w:style w:type="character" w:styleId="Accentuation">
    <w:name w:val="Emphasis"/>
    <w:basedOn w:val="Policepardfaut"/>
    <w:uiPriority w:val="20"/>
    <w:qFormat/>
    <w:rsid w:val="00434676"/>
    <w:rPr>
      <w:i/>
      <w:iCs/>
    </w:rPr>
  </w:style>
  <w:style w:type="character" w:customStyle="1" w:styleId="Titre3Car">
    <w:name w:val="Titre 3 Car"/>
    <w:basedOn w:val="Policepardfaut"/>
    <w:link w:val="Titre3"/>
    <w:uiPriority w:val="9"/>
    <w:rsid w:val="0016439E"/>
    <w:rPr>
      <w:rFonts w:ascii="Arial" w:eastAsiaTheme="majorEastAsia" w:hAnsi="Arial" w:cstheme="majorBidi"/>
      <w:b/>
      <w:color w:val="243F60" w:themeColor="accent1" w:themeShade="7F"/>
      <w:sz w:val="24"/>
      <w:szCs w:val="24"/>
    </w:rPr>
  </w:style>
  <w:style w:type="paragraph" w:styleId="NormalWeb">
    <w:name w:val="Normal (Web)"/>
    <w:basedOn w:val="Normal"/>
    <w:uiPriority w:val="99"/>
    <w:unhideWhenUsed/>
    <w:rsid w:val="000C6712"/>
    <w:pPr>
      <w:spacing w:before="100" w:beforeAutospacing="1" w:after="100" w:afterAutospacing="1"/>
    </w:pPr>
    <w:rPr>
      <w:rFonts w:ascii="Times New Roman" w:eastAsia="Times New Roman" w:hAnsi="Times New Roman" w:cs="Times New Roman"/>
      <w:sz w:val="24"/>
      <w:szCs w:val="24"/>
      <w:lang w:eastAsia="en-CA"/>
    </w:rPr>
  </w:style>
  <w:style w:type="paragraph" w:styleId="Textedebulles">
    <w:name w:val="Balloon Text"/>
    <w:basedOn w:val="Normal"/>
    <w:link w:val="TextedebullesCar"/>
    <w:uiPriority w:val="99"/>
    <w:semiHidden/>
    <w:unhideWhenUsed/>
    <w:rsid w:val="00F11568"/>
    <w:rPr>
      <w:rFonts w:ascii="Segoe UI" w:hAnsi="Segoe UI" w:cs="Segoe UI"/>
      <w:sz w:val="18"/>
      <w:szCs w:val="18"/>
    </w:rPr>
  </w:style>
  <w:style w:type="character" w:customStyle="1" w:styleId="TextedebullesCar">
    <w:name w:val="Texte de bulles Car"/>
    <w:basedOn w:val="Policepardfaut"/>
    <w:link w:val="Textedebulles"/>
    <w:uiPriority w:val="99"/>
    <w:semiHidden/>
    <w:rsid w:val="00F11568"/>
    <w:rPr>
      <w:rFonts w:ascii="Segoe UI" w:hAnsi="Segoe UI" w:cs="Segoe UI"/>
      <w:sz w:val="18"/>
      <w:szCs w:val="18"/>
    </w:rPr>
  </w:style>
  <w:style w:type="character" w:styleId="Marquedecommentaire">
    <w:name w:val="annotation reference"/>
    <w:basedOn w:val="Policepardfaut"/>
    <w:uiPriority w:val="99"/>
    <w:semiHidden/>
    <w:unhideWhenUsed/>
    <w:rsid w:val="00F11568"/>
    <w:rPr>
      <w:sz w:val="16"/>
      <w:szCs w:val="16"/>
    </w:rPr>
  </w:style>
  <w:style w:type="paragraph" w:styleId="Commentaire">
    <w:name w:val="annotation text"/>
    <w:basedOn w:val="Normal"/>
    <w:link w:val="CommentaireCar"/>
    <w:uiPriority w:val="99"/>
    <w:unhideWhenUsed/>
    <w:rsid w:val="00F11568"/>
    <w:rPr>
      <w:sz w:val="20"/>
      <w:szCs w:val="20"/>
    </w:rPr>
  </w:style>
  <w:style w:type="character" w:customStyle="1" w:styleId="CommentaireCar">
    <w:name w:val="Commentaire Car"/>
    <w:basedOn w:val="Policepardfaut"/>
    <w:link w:val="Commentaire"/>
    <w:uiPriority w:val="99"/>
    <w:rsid w:val="00F11568"/>
    <w:rPr>
      <w:rFonts w:ascii="Calibri" w:hAnsi="Calibri" w:cs="Calibri"/>
      <w:sz w:val="20"/>
      <w:szCs w:val="20"/>
    </w:rPr>
  </w:style>
  <w:style w:type="paragraph" w:styleId="Objetducommentaire">
    <w:name w:val="annotation subject"/>
    <w:basedOn w:val="Commentaire"/>
    <w:next w:val="Commentaire"/>
    <w:link w:val="ObjetducommentaireCar"/>
    <w:uiPriority w:val="99"/>
    <w:semiHidden/>
    <w:unhideWhenUsed/>
    <w:rsid w:val="00F11568"/>
    <w:rPr>
      <w:b/>
      <w:bCs/>
    </w:rPr>
  </w:style>
  <w:style w:type="character" w:customStyle="1" w:styleId="ObjetducommentaireCar">
    <w:name w:val="Objet du commentaire Car"/>
    <w:basedOn w:val="CommentaireCar"/>
    <w:link w:val="Objetducommentaire"/>
    <w:uiPriority w:val="99"/>
    <w:semiHidden/>
    <w:rsid w:val="00F11568"/>
    <w:rPr>
      <w:rFonts w:ascii="Calibri" w:hAnsi="Calibri" w:cs="Calibri"/>
      <w:b/>
      <w:bCs/>
      <w:sz w:val="20"/>
      <w:szCs w:val="20"/>
    </w:rPr>
  </w:style>
  <w:style w:type="character" w:styleId="Lienhypertexte">
    <w:name w:val="Hyperlink"/>
    <w:basedOn w:val="Policepardfaut"/>
    <w:uiPriority w:val="99"/>
    <w:unhideWhenUsed/>
    <w:rsid w:val="00FF0343"/>
    <w:rPr>
      <w:color w:val="0000FF" w:themeColor="hyperlink"/>
      <w:u w:val="single"/>
    </w:rPr>
  </w:style>
  <w:style w:type="paragraph" w:styleId="Rvision">
    <w:name w:val="Revision"/>
    <w:hidden/>
    <w:uiPriority w:val="99"/>
    <w:semiHidden/>
    <w:rsid w:val="000B04DE"/>
    <w:pPr>
      <w:spacing w:after="0" w:line="240" w:lineRule="auto"/>
    </w:pPr>
    <w:rPr>
      <w:rFonts w:ascii="Calibri" w:hAnsi="Calibri" w:cs="Calibri"/>
    </w:rPr>
  </w:style>
  <w:style w:type="paragraph" w:styleId="En-ttedetabledesmatires">
    <w:name w:val="TOC Heading"/>
    <w:basedOn w:val="Titre1"/>
    <w:next w:val="Normal"/>
    <w:uiPriority w:val="39"/>
    <w:unhideWhenUsed/>
    <w:qFormat/>
    <w:rsid w:val="003B05D1"/>
    <w:pPr>
      <w:spacing w:line="259" w:lineRule="auto"/>
      <w:outlineLvl w:val="9"/>
    </w:pPr>
    <w:rPr>
      <w:lang w:val="en-US"/>
    </w:rPr>
  </w:style>
  <w:style w:type="paragraph" w:styleId="TM1">
    <w:name w:val="toc 1"/>
    <w:basedOn w:val="Normal"/>
    <w:next w:val="Normal"/>
    <w:autoRedefine/>
    <w:uiPriority w:val="39"/>
    <w:unhideWhenUsed/>
    <w:rsid w:val="002443F5"/>
    <w:pPr>
      <w:tabs>
        <w:tab w:val="right" w:leader="dot" w:pos="9350"/>
      </w:tabs>
      <w:spacing w:after="100"/>
    </w:pPr>
  </w:style>
  <w:style w:type="paragraph" w:styleId="TM2">
    <w:name w:val="toc 2"/>
    <w:basedOn w:val="Normal"/>
    <w:next w:val="Normal"/>
    <w:autoRedefine/>
    <w:uiPriority w:val="39"/>
    <w:unhideWhenUsed/>
    <w:rsid w:val="003B05D1"/>
    <w:pPr>
      <w:spacing w:after="100"/>
      <w:ind w:left="220"/>
    </w:pPr>
  </w:style>
  <w:style w:type="paragraph" w:styleId="TM3">
    <w:name w:val="toc 3"/>
    <w:basedOn w:val="Normal"/>
    <w:next w:val="Normal"/>
    <w:autoRedefine/>
    <w:uiPriority w:val="39"/>
    <w:unhideWhenUsed/>
    <w:rsid w:val="003B05D1"/>
    <w:pPr>
      <w:spacing w:after="100"/>
      <w:ind w:left="440"/>
    </w:pPr>
  </w:style>
  <w:style w:type="paragraph" w:styleId="Titre">
    <w:name w:val="Title"/>
    <w:basedOn w:val="Normal"/>
    <w:next w:val="Normal"/>
    <w:link w:val="TitreCar"/>
    <w:uiPriority w:val="10"/>
    <w:qFormat/>
    <w:rsid w:val="00FA25A1"/>
    <w:rPr>
      <w:rFonts w:eastAsiaTheme="majorEastAsia" w:cstheme="majorBidi"/>
      <w:b/>
      <w:spacing w:val="-10"/>
      <w:kern w:val="28"/>
      <w:sz w:val="52"/>
      <w:szCs w:val="56"/>
    </w:rPr>
  </w:style>
  <w:style w:type="character" w:customStyle="1" w:styleId="TitreCar">
    <w:name w:val="Titre Car"/>
    <w:basedOn w:val="Policepardfaut"/>
    <w:link w:val="Titre"/>
    <w:uiPriority w:val="10"/>
    <w:rsid w:val="00FA25A1"/>
    <w:rPr>
      <w:rFonts w:ascii="Arial" w:eastAsiaTheme="majorEastAsia" w:hAnsi="Arial" w:cstheme="majorBidi"/>
      <w:b/>
      <w:spacing w:val="-10"/>
      <w:kern w:val="28"/>
      <w:sz w:val="52"/>
      <w:szCs w:val="56"/>
    </w:rPr>
  </w:style>
  <w:style w:type="paragraph" w:styleId="En-tte">
    <w:name w:val="header"/>
    <w:basedOn w:val="Normal"/>
    <w:link w:val="En-tteCar"/>
    <w:uiPriority w:val="99"/>
    <w:unhideWhenUsed/>
    <w:rsid w:val="00C51E87"/>
    <w:pPr>
      <w:tabs>
        <w:tab w:val="center" w:pos="4680"/>
        <w:tab w:val="right" w:pos="9360"/>
      </w:tabs>
    </w:pPr>
  </w:style>
  <w:style w:type="character" w:customStyle="1" w:styleId="En-tteCar">
    <w:name w:val="En-tête Car"/>
    <w:basedOn w:val="Policepardfaut"/>
    <w:link w:val="En-tte"/>
    <w:uiPriority w:val="99"/>
    <w:rsid w:val="00C51E87"/>
    <w:rPr>
      <w:rFonts w:ascii="Calibri" w:hAnsi="Calibri" w:cs="Calibri"/>
    </w:rPr>
  </w:style>
  <w:style w:type="paragraph" w:styleId="Pieddepage">
    <w:name w:val="footer"/>
    <w:basedOn w:val="Normal"/>
    <w:link w:val="PieddepageCar"/>
    <w:uiPriority w:val="99"/>
    <w:unhideWhenUsed/>
    <w:rsid w:val="00C51E87"/>
    <w:pPr>
      <w:tabs>
        <w:tab w:val="center" w:pos="4680"/>
        <w:tab w:val="right" w:pos="9360"/>
      </w:tabs>
    </w:pPr>
  </w:style>
  <w:style w:type="character" w:customStyle="1" w:styleId="PieddepageCar">
    <w:name w:val="Pied de page Car"/>
    <w:basedOn w:val="Policepardfaut"/>
    <w:link w:val="Pieddepage"/>
    <w:uiPriority w:val="99"/>
    <w:rsid w:val="00C51E87"/>
    <w:rPr>
      <w:rFonts w:ascii="Calibri" w:hAnsi="Calibri" w:cs="Calibri"/>
    </w:rPr>
  </w:style>
  <w:style w:type="character" w:customStyle="1" w:styleId="UnresolvedMention1">
    <w:name w:val="Unresolved Mention1"/>
    <w:basedOn w:val="Policepardfaut"/>
    <w:uiPriority w:val="99"/>
    <w:semiHidden/>
    <w:unhideWhenUsed/>
    <w:rsid w:val="000E15EA"/>
    <w:rPr>
      <w:color w:val="605E5C"/>
      <w:shd w:val="clear" w:color="auto" w:fill="E1DFDD"/>
    </w:rPr>
  </w:style>
  <w:style w:type="character" w:customStyle="1" w:styleId="Titre4Car">
    <w:name w:val="Titre 4 Car"/>
    <w:basedOn w:val="Policepardfaut"/>
    <w:link w:val="Titre4"/>
    <w:uiPriority w:val="9"/>
    <w:rsid w:val="008D6C9B"/>
    <w:rPr>
      <w:rFonts w:ascii="Arial" w:eastAsiaTheme="majorEastAsia" w:hAnsi="Arial" w:cstheme="majorBidi"/>
      <w:b/>
      <w:iCs/>
    </w:rPr>
  </w:style>
  <w:style w:type="character" w:customStyle="1" w:styleId="Titre5Car">
    <w:name w:val="Titre 5 Car"/>
    <w:basedOn w:val="Policepardfaut"/>
    <w:link w:val="Titre5"/>
    <w:uiPriority w:val="9"/>
    <w:semiHidden/>
    <w:rsid w:val="006C2FA5"/>
    <w:rPr>
      <w:rFonts w:asciiTheme="majorHAnsi" w:eastAsiaTheme="majorEastAsia" w:hAnsiTheme="majorHAnsi" w:cstheme="majorBidi"/>
      <w:color w:val="365F91" w:themeColor="accent1" w:themeShade="BF"/>
    </w:rPr>
  </w:style>
  <w:style w:type="character" w:customStyle="1" w:styleId="cc">
    <w:name w:val="cc"/>
    <w:basedOn w:val="Policepardfaut"/>
    <w:rsid w:val="000F4870"/>
  </w:style>
  <w:style w:type="character" w:styleId="CitationHTML">
    <w:name w:val="HTML Cite"/>
    <w:basedOn w:val="Policepardfaut"/>
    <w:uiPriority w:val="99"/>
    <w:semiHidden/>
    <w:unhideWhenUsed/>
    <w:rsid w:val="000F4870"/>
    <w:rPr>
      <w:i/>
      <w:iCs/>
    </w:rPr>
  </w:style>
  <w:style w:type="character" w:styleId="Lienhypertextesuivivisit">
    <w:name w:val="FollowedHyperlink"/>
    <w:basedOn w:val="Policepardfaut"/>
    <w:uiPriority w:val="99"/>
    <w:semiHidden/>
    <w:unhideWhenUsed/>
    <w:rsid w:val="00396F14"/>
    <w:rPr>
      <w:color w:val="800080" w:themeColor="followedHyperlink"/>
      <w:u w:val="single"/>
    </w:rPr>
  </w:style>
  <w:style w:type="character" w:styleId="Textedelespacerserv">
    <w:name w:val="Placeholder Text"/>
    <w:basedOn w:val="Policepardfaut"/>
    <w:uiPriority w:val="99"/>
    <w:semiHidden/>
    <w:rsid w:val="00D106B1"/>
    <w:rPr>
      <w:color w:val="808080"/>
    </w:rPr>
  </w:style>
  <w:style w:type="character" w:styleId="Mentionnonrsolue">
    <w:name w:val="Unresolved Mention"/>
    <w:basedOn w:val="Policepardfaut"/>
    <w:uiPriority w:val="99"/>
    <w:semiHidden/>
    <w:unhideWhenUsed/>
    <w:rsid w:val="002C30DE"/>
    <w:rPr>
      <w:color w:val="605E5C"/>
      <w:shd w:val="clear" w:color="auto" w:fill="E1DFDD"/>
    </w:rPr>
  </w:style>
  <w:style w:type="character" w:customStyle="1" w:styleId="Sous-titreCar">
    <w:name w:val="Sous-titre Car"/>
    <w:basedOn w:val="Policepardfaut"/>
    <w:link w:val="Sous-titre"/>
    <w:uiPriority w:val="11"/>
    <w:rPr>
      <w:rFonts w:eastAsiaTheme="minorEastAsia"/>
      <w:color w:val="5A5A5A" w:themeColor="text1" w:themeTint="A5"/>
      <w:spacing w:val="15"/>
    </w:rPr>
  </w:style>
  <w:style w:type="paragraph" w:styleId="Sous-titre">
    <w:name w:val="Subtitle"/>
    <w:basedOn w:val="Normal"/>
    <w:next w:val="Normal"/>
    <w:link w:val="Sous-titreCar"/>
    <w:uiPriority w:val="11"/>
    <w:qFormat/>
    <w:pPr>
      <w:numPr>
        <w:ilvl w:val="1"/>
      </w:numPr>
    </w:pPr>
    <w:rPr>
      <w:rFonts w:eastAsiaTheme="minorEastAsia"/>
      <w:color w:val="5A5A5A" w:themeColor="text1" w:themeTint="A5"/>
      <w:spacing w:val="15"/>
    </w:rPr>
  </w:style>
  <w:style w:type="paragraph" w:customStyle="1" w:styleId="paragraph">
    <w:name w:val="paragraph"/>
    <w:basedOn w:val="Normal"/>
    <w:rsid w:val="00D344D4"/>
    <w:pPr>
      <w:spacing w:before="100" w:beforeAutospacing="1" w:after="100" w:afterAutospacing="1"/>
      <w:contextualSpacing w:val="0"/>
    </w:pPr>
    <w:rPr>
      <w:rFonts w:ascii="Times New Roman" w:eastAsia="Times New Roman" w:hAnsi="Times New Roman" w:cs="Times New Roman"/>
      <w:sz w:val="24"/>
      <w:szCs w:val="24"/>
      <w:lang w:eastAsia="en-CA"/>
    </w:rPr>
  </w:style>
  <w:style w:type="character" w:customStyle="1" w:styleId="normaltextrun">
    <w:name w:val="normaltextrun"/>
    <w:basedOn w:val="Policepardfaut"/>
    <w:rsid w:val="00D344D4"/>
  </w:style>
  <w:style w:type="character" w:customStyle="1" w:styleId="eop">
    <w:name w:val="eop"/>
    <w:basedOn w:val="Policepardfaut"/>
    <w:rsid w:val="00D34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64749">
      <w:bodyDiv w:val="1"/>
      <w:marLeft w:val="0"/>
      <w:marRight w:val="0"/>
      <w:marTop w:val="0"/>
      <w:marBottom w:val="0"/>
      <w:divBdr>
        <w:top w:val="none" w:sz="0" w:space="0" w:color="auto"/>
        <w:left w:val="none" w:sz="0" w:space="0" w:color="auto"/>
        <w:bottom w:val="none" w:sz="0" w:space="0" w:color="auto"/>
        <w:right w:val="none" w:sz="0" w:space="0" w:color="auto"/>
      </w:divBdr>
    </w:div>
    <w:div w:id="514341285">
      <w:bodyDiv w:val="1"/>
      <w:marLeft w:val="0"/>
      <w:marRight w:val="0"/>
      <w:marTop w:val="0"/>
      <w:marBottom w:val="0"/>
      <w:divBdr>
        <w:top w:val="none" w:sz="0" w:space="0" w:color="auto"/>
        <w:left w:val="none" w:sz="0" w:space="0" w:color="auto"/>
        <w:bottom w:val="none" w:sz="0" w:space="0" w:color="auto"/>
        <w:right w:val="none" w:sz="0" w:space="0" w:color="auto"/>
      </w:divBdr>
      <w:divsChild>
        <w:div w:id="345718826">
          <w:marLeft w:val="0"/>
          <w:marRight w:val="0"/>
          <w:marTop w:val="0"/>
          <w:marBottom w:val="0"/>
          <w:divBdr>
            <w:top w:val="none" w:sz="0" w:space="0" w:color="auto"/>
            <w:left w:val="none" w:sz="0" w:space="0" w:color="auto"/>
            <w:bottom w:val="none" w:sz="0" w:space="0" w:color="auto"/>
            <w:right w:val="none" w:sz="0" w:space="0" w:color="auto"/>
          </w:divBdr>
        </w:div>
        <w:div w:id="629633457">
          <w:marLeft w:val="0"/>
          <w:marRight w:val="0"/>
          <w:marTop w:val="0"/>
          <w:marBottom w:val="0"/>
          <w:divBdr>
            <w:top w:val="none" w:sz="0" w:space="0" w:color="auto"/>
            <w:left w:val="none" w:sz="0" w:space="0" w:color="auto"/>
            <w:bottom w:val="none" w:sz="0" w:space="0" w:color="auto"/>
            <w:right w:val="none" w:sz="0" w:space="0" w:color="auto"/>
          </w:divBdr>
        </w:div>
        <w:div w:id="790783734">
          <w:marLeft w:val="0"/>
          <w:marRight w:val="0"/>
          <w:marTop w:val="0"/>
          <w:marBottom w:val="0"/>
          <w:divBdr>
            <w:top w:val="none" w:sz="0" w:space="0" w:color="auto"/>
            <w:left w:val="none" w:sz="0" w:space="0" w:color="auto"/>
            <w:bottom w:val="none" w:sz="0" w:space="0" w:color="auto"/>
            <w:right w:val="none" w:sz="0" w:space="0" w:color="auto"/>
          </w:divBdr>
        </w:div>
        <w:div w:id="2141803626">
          <w:marLeft w:val="0"/>
          <w:marRight w:val="0"/>
          <w:marTop w:val="0"/>
          <w:marBottom w:val="0"/>
          <w:divBdr>
            <w:top w:val="none" w:sz="0" w:space="0" w:color="auto"/>
            <w:left w:val="none" w:sz="0" w:space="0" w:color="auto"/>
            <w:bottom w:val="none" w:sz="0" w:space="0" w:color="auto"/>
            <w:right w:val="none" w:sz="0" w:space="0" w:color="auto"/>
          </w:divBdr>
        </w:div>
        <w:div w:id="152764759">
          <w:marLeft w:val="0"/>
          <w:marRight w:val="0"/>
          <w:marTop w:val="0"/>
          <w:marBottom w:val="0"/>
          <w:divBdr>
            <w:top w:val="none" w:sz="0" w:space="0" w:color="auto"/>
            <w:left w:val="none" w:sz="0" w:space="0" w:color="auto"/>
            <w:bottom w:val="none" w:sz="0" w:space="0" w:color="auto"/>
            <w:right w:val="none" w:sz="0" w:space="0" w:color="auto"/>
          </w:divBdr>
        </w:div>
        <w:div w:id="1707680860">
          <w:marLeft w:val="0"/>
          <w:marRight w:val="0"/>
          <w:marTop w:val="0"/>
          <w:marBottom w:val="0"/>
          <w:divBdr>
            <w:top w:val="none" w:sz="0" w:space="0" w:color="auto"/>
            <w:left w:val="none" w:sz="0" w:space="0" w:color="auto"/>
            <w:bottom w:val="none" w:sz="0" w:space="0" w:color="auto"/>
            <w:right w:val="none" w:sz="0" w:space="0" w:color="auto"/>
          </w:divBdr>
        </w:div>
        <w:div w:id="2028829891">
          <w:marLeft w:val="0"/>
          <w:marRight w:val="0"/>
          <w:marTop w:val="0"/>
          <w:marBottom w:val="0"/>
          <w:divBdr>
            <w:top w:val="none" w:sz="0" w:space="0" w:color="auto"/>
            <w:left w:val="none" w:sz="0" w:space="0" w:color="auto"/>
            <w:bottom w:val="none" w:sz="0" w:space="0" w:color="auto"/>
            <w:right w:val="none" w:sz="0" w:space="0" w:color="auto"/>
          </w:divBdr>
        </w:div>
        <w:div w:id="34282545">
          <w:marLeft w:val="0"/>
          <w:marRight w:val="0"/>
          <w:marTop w:val="0"/>
          <w:marBottom w:val="0"/>
          <w:divBdr>
            <w:top w:val="none" w:sz="0" w:space="0" w:color="auto"/>
            <w:left w:val="none" w:sz="0" w:space="0" w:color="auto"/>
            <w:bottom w:val="none" w:sz="0" w:space="0" w:color="auto"/>
            <w:right w:val="none" w:sz="0" w:space="0" w:color="auto"/>
          </w:divBdr>
        </w:div>
      </w:divsChild>
    </w:div>
    <w:div w:id="810025846">
      <w:bodyDiv w:val="1"/>
      <w:marLeft w:val="0"/>
      <w:marRight w:val="0"/>
      <w:marTop w:val="0"/>
      <w:marBottom w:val="0"/>
      <w:divBdr>
        <w:top w:val="none" w:sz="0" w:space="0" w:color="auto"/>
        <w:left w:val="none" w:sz="0" w:space="0" w:color="auto"/>
        <w:bottom w:val="none" w:sz="0" w:space="0" w:color="auto"/>
        <w:right w:val="none" w:sz="0" w:space="0" w:color="auto"/>
      </w:divBdr>
    </w:div>
    <w:div w:id="1125150887">
      <w:bodyDiv w:val="1"/>
      <w:marLeft w:val="0"/>
      <w:marRight w:val="0"/>
      <w:marTop w:val="0"/>
      <w:marBottom w:val="0"/>
      <w:divBdr>
        <w:top w:val="none" w:sz="0" w:space="0" w:color="auto"/>
        <w:left w:val="none" w:sz="0" w:space="0" w:color="auto"/>
        <w:bottom w:val="none" w:sz="0" w:space="0" w:color="auto"/>
        <w:right w:val="none" w:sz="0" w:space="0" w:color="auto"/>
      </w:divBdr>
    </w:div>
    <w:div w:id="1419979537">
      <w:bodyDiv w:val="1"/>
      <w:marLeft w:val="0"/>
      <w:marRight w:val="0"/>
      <w:marTop w:val="0"/>
      <w:marBottom w:val="0"/>
      <w:divBdr>
        <w:top w:val="none" w:sz="0" w:space="0" w:color="auto"/>
        <w:left w:val="none" w:sz="0" w:space="0" w:color="auto"/>
        <w:bottom w:val="none" w:sz="0" w:space="0" w:color="auto"/>
        <w:right w:val="none" w:sz="0" w:space="0" w:color="auto"/>
      </w:divBdr>
      <w:divsChild>
        <w:div w:id="1456293241">
          <w:marLeft w:val="0"/>
          <w:marRight w:val="0"/>
          <w:marTop w:val="0"/>
          <w:marBottom w:val="0"/>
          <w:divBdr>
            <w:top w:val="none" w:sz="0" w:space="0" w:color="auto"/>
            <w:left w:val="none" w:sz="0" w:space="0" w:color="auto"/>
            <w:bottom w:val="none" w:sz="0" w:space="0" w:color="auto"/>
            <w:right w:val="none" w:sz="0" w:space="0" w:color="auto"/>
          </w:divBdr>
        </w:div>
      </w:divsChild>
    </w:div>
    <w:div w:id="181379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youtube.com/watch?v=L7JOlOQAK58" TargetMode="External"/><Relationship Id="rId7" Type="http://schemas.openxmlformats.org/officeDocument/2006/relationships/settings" Target="settings.xml"/><Relationship Id="rId12" Type="http://schemas.openxmlformats.org/officeDocument/2006/relationships/hyperlink" Target="https://www.etsi.org/deliver/etsi_en/301500_301599/301549/03.02.01_60/en_301549v030201p.pdf" TargetMode="External"/><Relationship Id="rId17" Type="http://schemas.openxmlformats.org/officeDocument/2006/relationships/hyperlink" Target="https://www.youtube.com/watch?v=acWNxPWQnrE" TargetMode="External"/><Relationship Id="rId25"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tsi.org/deliver/etsi_en/301500_301599/301549/03.02.01_60/en_301549v030201p.pdf" TargetMode="Externa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youtube.com/watch?v=zhrz1NIZkjc&amp;list=PLSUro1UBralqyMDgYaLlF7q3gMGEvEyte&amp;index=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eader" Target="header1.xm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rounded">
      <a:majorFont>
        <a:latin typeface="Arial Rounded MT Bold"/>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0423fc0-c239-4e24-a6f9-d23a613d8128">
      <UserInfo>
        <DisplayName>SharingLinks.60693df2-0edf-4c49-aed5-819aa86d73cd.OrganizationEdit.38fbd1af-a9ad-4ed2-9cbb-8ec4aefca370</DisplayName>
        <AccountId>117</AccountId>
        <AccountType/>
      </UserInfo>
      <UserInfo>
        <DisplayName>Andrea Goffart</DisplayName>
        <AccountId>98</AccountId>
        <AccountType/>
      </UserInfo>
      <UserInfo>
        <DisplayName>SharingLinks.785719c9-57eb-45d6-b6c2-5acc1301c3c2.Flexible.bd101c5b-ef0f-4960-9e7c-e7d1dce36a75</DisplayName>
        <AccountId>134</AccountId>
        <AccountType/>
      </UserInfo>
      <UserInfo>
        <DisplayName>Sarah Lusthaus</DisplayName>
        <AccountId>414</AccountId>
        <AccountType/>
      </UserInfo>
      <UserInfo>
        <DisplayName>Irene Chisholm</DisplayName>
        <AccountId>415</AccountId>
        <AccountType/>
      </UserInfo>
      <UserInfo>
        <DisplayName>Melissa Tremblay</DisplayName>
        <AccountId>314</AccountId>
        <AccountType/>
      </UserInfo>
      <UserInfo>
        <DisplayName>Antoine Bedward</DisplayName>
        <AccountId>9</AccountId>
        <AccountType/>
      </UserInfo>
      <UserInfo>
        <DisplayName>Sarah Lawrence</DisplayName>
        <AccountId>416</AccountId>
        <AccountType/>
      </UserInfo>
      <UserInfo>
        <DisplayName>Jennifer Kerr</DisplayName>
        <AccountId>15</AccountId>
        <AccountType/>
      </UserInfo>
      <UserInfo>
        <DisplayName>Vanessa Vermette</DisplayName>
        <AccountId>468</AccountId>
        <AccountType/>
      </UserInfo>
    </SharedWithUsers>
    <Department_x002f_Ministere xmlns="95d91d43-16b9-4eaa-b446-97fc4a70c4d1">CSPS</Department_x002f_Ministere>
    <Link_x002f_URL xmlns="95d91d43-16b9-4eaa-b446-97fc4a70c4d1">
      <Url xsi:nil="true"/>
      <Description xsi:nil="true"/>
    </Link_x002f_URL>
    <Sharedfrom xmlns="95d91d43-16b9-4eaa-b446-97fc4a70c4d1" xsi:nil="true"/>
    <Language xmlns="95d91d43-16b9-4eaa-b446-97fc4a70c4d1">
      <Value>English</Value>
    </Language>
    <Details xmlns="95d91d43-16b9-4eaa-b446-97fc4a70c4d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1CCBB872640D643A3BAC658F49EDA96" ma:contentTypeVersion="14" ma:contentTypeDescription="Create a new document." ma:contentTypeScope="" ma:versionID="c42a5ba278dcbcf4eabba718313d4d95">
  <xsd:schema xmlns:xsd="http://www.w3.org/2001/XMLSchema" xmlns:xs="http://www.w3.org/2001/XMLSchema" xmlns:p="http://schemas.microsoft.com/office/2006/metadata/properties" xmlns:ns2="95d91d43-16b9-4eaa-b446-97fc4a70c4d1" xmlns:ns3="20423fc0-c239-4e24-a6f9-d23a613d8128" targetNamespace="http://schemas.microsoft.com/office/2006/metadata/properties" ma:root="true" ma:fieldsID="9983fdb67fcdb3b7dbb52a10685f03fb" ns2:_="" ns3:_="">
    <xsd:import namespace="95d91d43-16b9-4eaa-b446-97fc4a70c4d1"/>
    <xsd:import namespace="20423fc0-c239-4e24-a6f9-d23a613d81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3:SharedWithUsers" minOccurs="0"/>
                <xsd:element ref="ns3:SharedWithDetails" minOccurs="0"/>
                <xsd:element ref="ns2:Link_x002f_URL" minOccurs="0"/>
                <xsd:element ref="ns2:Language" minOccurs="0"/>
                <xsd:element ref="ns2:Department_x002f_Ministere" minOccurs="0"/>
                <xsd:element ref="ns2:Sharedfrom" minOccurs="0"/>
                <xsd:element ref="ns2: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1d43-16b9-4eaa-b446-97fc4a70c4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Link_x002f_URL" ma:index="15" nillable="true" ma:displayName="Link / URL" ma:format="Hyperlink" ma:internalName="Link_x002f_URL">
      <xsd:complexType>
        <xsd:complexContent>
          <xsd:extension base="dms:URL">
            <xsd:sequence>
              <xsd:element name="Url" type="dms:ValidUrl" minOccurs="0" nillable="true"/>
              <xsd:element name="Description" type="xsd:string" nillable="true"/>
            </xsd:sequence>
          </xsd:extension>
        </xsd:complexContent>
      </xsd:complexType>
    </xsd:element>
    <xsd:element name="Language" ma:index="16" nillable="true" ma:displayName="Language" ma:format="Dropdown" ma:internalName="Language">
      <xsd:complexType>
        <xsd:complexContent>
          <xsd:extension base="dms:MultiChoice">
            <xsd:sequence>
              <xsd:element name="Value" maxOccurs="unbounded" minOccurs="0" nillable="true">
                <xsd:simpleType>
                  <xsd:restriction base="dms:Choice">
                    <xsd:enumeration value="English"/>
                    <xsd:enumeration value="Francais"/>
                    <xsd:enumeration value="Bilingual"/>
                  </xsd:restriction>
                </xsd:simpleType>
              </xsd:element>
            </xsd:sequence>
          </xsd:extension>
        </xsd:complexContent>
      </xsd:complexType>
    </xsd:element>
    <xsd:element name="Department_x002f_Ministere" ma:index="17" nillable="true" ma:displayName="Department / Ministere" ma:format="Dropdown" ma:internalName="Department_x002f_Ministere">
      <xsd:simpleType>
        <xsd:restriction base="dms:Text">
          <xsd:maxLength value="255"/>
        </xsd:restriction>
      </xsd:simpleType>
    </xsd:element>
    <xsd:element name="Sharedfrom" ma:index="18" nillable="true" ma:displayName="Shared from" ma:description="add the name of the person that shared that content" ma:format="Dropdown" ma:internalName="Sharedfrom">
      <xsd:simpleType>
        <xsd:restriction base="dms:Note">
          <xsd:maxLength value="255"/>
        </xsd:restriction>
      </xsd:simpleType>
    </xsd:element>
    <xsd:element name="Details" ma:index="19" nillable="true" ma:displayName="Details" ma:format="Dropdown" ma:internalName="Details">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423fc0-c239-4e24-a6f9-d23a613d81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2AA821-248E-4423-A712-1AD89FC0C49C}">
  <ds:schemaRefs>
    <ds:schemaRef ds:uri="http://schemas.microsoft.com/office/2006/metadata/properties"/>
    <ds:schemaRef ds:uri="http://schemas.microsoft.com/office/infopath/2007/PartnerControls"/>
    <ds:schemaRef ds:uri="20423fc0-c239-4e24-a6f9-d23a613d8128"/>
    <ds:schemaRef ds:uri="95d91d43-16b9-4eaa-b446-97fc4a70c4d1"/>
  </ds:schemaRefs>
</ds:datastoreItem>
</file>

<file path=customXml/itemProps2.xml><?xml version="1.0" encoding="utf-8"?>
<ds:datastoreItem xmlns:ds="http://schemas.openxmlformats.org/officeDocument/2006/customXml" ds:itemID="{E9A7408B-F624-4794-A41F-130C39FC884B}">
  <ds:schemaRefs>
    <ds:schemaRef ds:uri="http://schemas.openxmlformats.org/officeDocument/2006/bibliography"/>
  </ds:schemaRefs>
</ds:datastoreItem>
</file>

<file path=customXml/itemProps3.xml><?xml version="1.0" encoding="utf-8"?>
<ds:datastoreItem xmlns:ds="http://schemas.openxmlformats.org/officeDocument/2006/customXml" ds:itemID="{D617183B-3081-4CDE-9F52-437F4BC0732B}">
  <ds:schemaRefs>
    <ds:schemaRef ds:uri="http://schemas.microsoft.com/sharepoint/v3/contenttype/forms"/>
  </ds:schemaRefs>
</ds:datastoreItem>
</file>

<file path=customXml/itemProps4.xml><?xml version="1.0" encoding="utf-8"?>
<ds:datastoreItem xmlns:ds="http://schemas.openxmlformats.org/officeDocument/2006/customXml" ds:itemID="{FACFBB3E-4DF9-4278-8CEA-CD6B5A89411A}"/>
</file>

<file path=docProps/app.xml><?xml version="1.0" encoding="utf-8"?>
<Properties xmlns="http://schemas.openxmlformats.org/officeDocument/2006/extended-properties" xmlns:vt="http://schemas.openxmlformats.org/officeDocument/2006/docPropsVTypes">
  <Template>Normal.dotm</Template>
  <TotalTime>97</TotalTime>
  <Pages>5</Pages>
  <Words>535</Words>
  <Characters>2946</Characters>
  <Application>Microsoft Office Word</Application>
  <DocSecurity>0</DocSecurity>
  <Lines>24</Lines>
  <Paragraphs>6</Paragraphs>
  <ScaleCrop>false</ScaleCrop>
  <Company>Government of Canada</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Accessibility Requirements for Audio-Video</dc:title>
  <dc:subject>Accessibility multimedia</dc:subject>
  <dc:creator>Government of Canada</dc:creator>
  <cp:keywords>Accessibility, videos</cp:keywords>
  <dc:description/>
  <cp:lastModifiedBy>Laurent Bergeron-Collin (CSPS-EFPC)</cp:lastModifiedBy>
  <cp:revision>90</cp:revision>
  <cp:lastPrinted>2020-03-10T18:30:00Z</cp:lastPrinted>
  <dcterms:created xsi:type="dcterms:W3CDTF">2023-01-04T19:01:00Z</dcterms:created>
  <dcterms:modified xsi:type="dcterms:W3CDTF">2023-07-25T14:15:00Z</dcterms:modified>
  <cp:category>Accessibility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0x010100B1CCBB872640D643A3BAC658F49EDA96</vt:lpwstr>
  </property>
  <property fmtid="{D5CDD505-2E9C-101B-9397-08002B2CF9AE}" pid="3" name="MediaServiceImageTags">
    <vt:lpwstr/>
  </property>
</Properties>
</file>
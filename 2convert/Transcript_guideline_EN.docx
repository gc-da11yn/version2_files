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306108D" w:rsidP="6306108D" w:rsidRDefault="57572DC5" w14:paraId="28B48B83" w14:textId="0BDD632F">
      <w:pPr>
        <w:pStyle w:val="Titre"/>
        <w:spacing w:after="0"/>
        <w:jc w:val="center"/>
        <w:rPr>
          <w:rFonts w:ascii="Calibri Light" w:hAnsi="Calibri Light" w:eastAsia="Calibri Light" w:cs="Calibri Light"/>
          <w:b w:val="0"/>
          <w:color w:val="000000" w:themeColor="text1"/>
          <w:sz w:val="56"/>
        </w:rPr>
      </w:pPr>
      <w:r w:rsidRPr="6306108D">
        <w:rPr>
          <w:rFonts w:ascii="Calibri Light" w:hAnsi="Calibri Light" w:eastAsia="Calibri Light" w:cs="Calibri Light"/>
          <w:b w:val="0"/>
          <w:color w:val="000000" w:themeColor="text1"/>
          <w:sz w:val="56"/>
          <w:lang w:val="en-US"/>
        </w:rPr>
        <w:t>[Required Information]</w:t>
      </w:r>
    </w:p>
    <w:p w:rsidR="57572DC5" w:rsidP="6306108D" w:rsidRDefault="57572DC5" w14:paraId="42BEFD37" w14:textId="639683B8">
      <w:pPr>
        <w:pStyle w:val="Sous-titre"/>
        <w:spacing w:after="160" w:line="259" w:lineRule="auto"/>
        <w:jc w:val="center"/>
        <w:rPr>
          <w:rFonts w:eastAsia="Arial" w:cs="Arial"/>
          <w:color w:val="5A5A5A"/>
          <w:sz w:val="24"/>
          <w:szCs w:val="24"/>
        </w:rPr>
      </w:pPr>
      <w:r w:rsidRPr="6306108D">
        <w:rPr>
          <w:rFonts w:eastAsia="Arial" w:cs="Arial"/>
          <w:color w:val="5A5A5A"/>
          <w:sz w:val="24"/>
          <w:szCs w:val="24"/>
          <w:lang w:val="en-US"/>
        </w:rPr>
        <w:t>That section must be filled by the content editor/writer.</w:t>
      </w:r>
    </w:p>
    <w:p w:rsidR="57572DC5" w:rsidP="6306108D" w:rsidRDefault="57572DC5" w14:paraId="45063A1E" w14:textId="6E46EC73">
      <w:pPr>
        <w:pStyle w:val="Sous-titre"/>
        <w:spacing w:after="160" w:line="259" w:lineRule="auto"/>
        <w:jc w:val="center"/>
        <w:rPr>
          <w:rFonts w:eastAsia="Arial" w:cs="Arial"/>
          <w:color w:val="5A5A5A"/>
          <w:sz w:val="24"/>
          <w:szCs w:val="24"/>
        </w:rPr>
      </w:pPr>
      <w:r w:rsidRPr="6306108D">
        <w:rPr>
          <w:rFonts w:eastAsia="Arial" w:cs="Arial"/>
          <w:color w:val="5A5A5A"/>
          <w:sz w:val="24"/>
          <w:szCs w:val="24"/>
          <w:lang w:val="en-US"/>
        </w:rPr>
        <w:t>The information in that section is necessary for the web developer.</w:t>
      </w:r>
    </w:p>
    <w:p w:rsidR="6306108D" w:rsidP="6306108D" w:rsidRDefault="6306108D" w14:paraId="0FE160F8" w14:textId="7C4B09E6">
      <w:pPr>
        <w:spacing w:after="160" w:line="259" w:lineRule="auto"/>
        <w:rPr>
          <w:rFonts w:eastAsia="Arial" w:cs="Arial"/>
          <w:color w:val="000000" w:themeColor="text1"/>
          <w:sz w:val="24"/>
          <w:szCs w:val="24"/>
        </w:rPr>
      </w:pPr>
    </w:p>
    <w:p w:rsidR="57572DC5" w:rsidP="6306108D" w:rsidRDefault="57572DC5" w14:paraId="32C4FBCA" w14:textId="47A22B4C">
      <w:pPr>
        <w:spacing w:after="160" w:line="259" w:lineRule="auto"/>
        <w:rPr>
          <w:rFonts w:eastAsia="Arial" w:cs="Arial"/>
          <w:color w:val="000000" w:themeColor="text1"/>
          <w:sz w:val="24"/>
          <w:szCs w:val="24"/>
        </w:rPr>
      </w:pPr>
      <w:r w:rsidRPr="6306108D">
        <w:rPr>
          <w:rFonts w:eastAsia="Arial" w:cs="Arial"/>
          <w:color w:val="000000" w:themeColor="text1"/>
          <w:sz w:val="24"/>
          <w:szCs w:val="24"/>
          <w:lang w:val="en-US"/>
        </w:rPr>
        <w:t>While you are reviewing the content make sure you apply some best practices:</w:t>
      </w:r>
    </w:p>
    <w:p w:rsidR="57572DC5" w:rsidP="003D1F6F" w:rsidRDefault="57572DC5" w14:paraId="00AF78C8" w14:textId="5D1DD9A3">
      <w:pPr>
        <w:pStyle w:val="Paragraphedeliste"/>
        <w:numPr>
          <w:ilvl w:val="0"/>
          <w:numId w:val="1"/>
        </w:numPr>
        <w:spacing w:after="160" w:line="259" w:lineRule="auto"/>
        <w:rPr>
          <w:rFonts w:eastAsia="Arial" w:cs="Arial"/>
          <w:color w:val="000000" w:themeColor="text1"/>
          <w:sz w:val="24"/>
          <w:szCs w:val="24"/>
        </w:rPr>
      </w:pPr>
      <w:r w:rsidRPr="6306108D">
        <w:rPr>
          <w:rFonts w:eastAsia="Arial" w:cs="Arial"/>
          <w:color w:val="000000" w:themeColor="text1"/>
          <w:sz w:val="24"/>
          <w:szCs w:val="24"/>
          <w:lang w:val="en-US"/>
        </w:rPr>
        <w:t>HTML first, if you have an alternative version (word, pdf) a link will be on the page.</w:t>
      </w:r>
    </w:p>
    <w:p w:rsidR="57572DC5" w:rsidP="003D1F6F" w:rsidRDefault="1EA20930" w14:paraId="4D1DB184" w14:textId="31B6B6A7">
      <w:pPr>
        <w:pStyle w:val="Paragraphedeliste"/>
        <w:numPr>
          <w:ilvl w:val="0"/>
          <w:numId w:val="1"/>
        </w:numPr>
        <w:spacing w:after="160" w:line="259" w:lineRule="auto"/>
        <w:rPr>
          <w:rFonts w:eastAsia="Arial" w:cs="Arial"/>
          <w:color w:val="000000" w:themeColor="text1"/>
          <w:sz w:val="24"/>
          <w:szCs w:val="24"/>
        </w:rPr>
      </w:pPr>
      <w:r w:rsidRPr="4DAFB6BB">
        <w:rPr>
          <w:rFonts w:eastAsia="Arial" w:cs="Arial"/>
          <w:color w:val="000000" w:themeColor="text1"/>
          <w:sz w:val="24"/>
          <w:szCs w:val="24"/>
          <w:lang w:val="en-US"/>
        </w:rPr>
        <w:t xml:space="preserve">Use only the </w:t>
      </w:r>
      <w:bookmarkStart w:name="_Int_uKeD1wYZ" w:id="0"/>
      <w:r w:rsidRPr="4DAFB6BB">
        <w:rPr>
          <w:rFonts w:eastAsia="Arial" w:cs="Arial"/>
          <w:color w:val="000000" w:themeColor="text1"/>
          <w:sz w:val="24"/>
          <w:szCs w:val="24"/>
          <w:lang w:val="en-US"/>
        </w:rPr>
        <w:t>predefine</w:t>
      </w:r>
      <w:bookmarkEnd w:id="0"/>
      <w:r w:rsidRPr="4DAFB6BB">
        <w:rPr>
          <w:rFonts w:eastAsia="Arial" w:cs="Arial"/>
          <w:color w:val="000000" w:themeColor="text1"/>
          <w:sz w:val="24"/>
          <w:szCs w:val="24"/>
          <w:lang w:val="en-US"/>
        </w:rPr>
        <w:t xml:space="preserve"> style in </w:t>
      </w:r>
      <w:bookmarkStart w:name="_Int_0FlJzrjX" w:id="1"/>
      <w:r w:rsidRPr="4DAFB6BB">
        <w:rPr>
          <w:rFonts w:eastAsia="Arial" w:cs="Arial"/>
          <w:color w:val="000000" w:themeColor="text1"/>
          <w:sz w:val="24"/>
          <w:szCs w:val="24"/>
          <w:lang w:val="en-US"/>
        </w:rPr>
        <w:t>word</w:t>
      </w:r>
      <w:bookmarkEnd w:id="1"/>
      <w:r w:rsidRPr="4DAFB6BB">
        <w:rPr>
          <w:rFonts w:eastAsia="Arial" w:cs="Arial"/>
          <w:color w:val="000000" w:themeColor="text1"/>
          <w:sz w:val="24"/>
          <w:szCs w:val="24"/>
          <w:lang w:val="en-US"/>
        </w:rPr>
        <w:t>, Heading 1 Heading 2 etc.</w:t>
      </w:r>
    </w:p>
    <w:p w:rsidR="57572DC5" w:rsidP="003D1F6F" w:rsidRDefault="57572DC5" w14:paraId="5D47AA3C" w14:textId="1A0F5098">
      <w:pPr>
        <w:pStyle w:val="Paragraphedeliste"/>
        <w:numPr>
          <w:ilvl w:val="0"/>
          <w:numId w:val="1"/>
        </w:numPr>
        <w:spacing w:after="160" w:line="259" w:lineRule="auto"/>
        <w:rPr>
          <w:rFonts w:eastAsia="Arial" w:cs="Arial"/>
          <w:color w:val="000000" w:themeColor="text1"/>
          <w:sz w:val="24"/>
          <w:szCs w:val="24"/>
        </w:rPr>
      </w:pPr>
      <w:r w:rsidRPr="6306108D">
        <w:rPr>
          <w:rFonts w:eastAsia="Arial" w:cs="Arial"/>
          <w:color w:val="000000" w:themeColor="text1"/>
          <w:sz w:val="24"/>
          <w:szCs w:val="24"/>
          <w:lang w:val="en-US"/>
        </w:rPr>
        <w:t>Anywhere there is link we should have the detail in bracket</w:t>
      </w:r>
    </w:p>
    <w:p w:rsidR="57572DC5" w:rsidP="003D1F6F" w:rsidRDefault="57572DC5" w14:paraId="74D23190" w14:textId="3E225335">
      <w:pPr>
        <w:pStyle w:val="Paragraphedeliste"/>
        <w:numPr>
          <w:ilvl w:val="1"/>
          <w:numId w:val="1"/>
        </w:numPr>
        <w:spacing w:after="160" w:line="259" w:lineRule="auto"/>
        <w:rPr>
          <w:rFonts w:eastAsia="Arial" w:cs="Arial"/>
          <w:color w:val="000000" w:themeColor="text1"/>
          <w:sz w:val="24"/>
          <w:szCs w:val="24"/>
        </w:rPr>
      </w:pPr>
      <w:r w:rsidRPr="6306108D">
        <w:rPr>
          <w:rFonts w:eastAsia="Arial" w:cs="Arial"/>
          <w:color w:val="000000" w:themeColor="text1"/>
          <w:sz w:val="24"/>
          <w:szCs w:val="24"/>
          <w:lang w:val="en-US"/>
        </w:rPr>
        <w:t>example:</w:t>
      </w:r>
    </w:p>
    <w:p w:rsidR="57572DC5" w:rsidP="003D1F6F" w:rsidRDefault="00E61FF2" w14:paraId="15224A77" w14:textId="1903C131">
      <w:pPr>
        <w:pStyle w:val="Paragraphedeliste"/>
        <w:numPr>
          <w:ilvl w:val="2"/>
          <w:numId w:val="1"/>
        </w:numPr>
        <w:spacing w:after="160" w:line="259" w:lineRule="auto"/>
        <w:rPr>
          <w:rFonts w:eastAsia="Arial" w:cs="Arial"/>
          <w:color w:val="000000" w:themeColor="text1"/>
          <w:sz w:val="24"/>
          <w:szCs w:val="24"/>
        </w:rPr>
      </w:pPr>
      <w:hyperlink r:id="rId11">
        <w:r w:rsidRPr="6306108D" w:rsidR="57572DC5">
          <w:rPr>
            <w:rStyle w:val="Lienhypertexte"/>
            <w:rFonts w:ascii="Segoe UI" w:hAnsi="Segoe UI" w:eastAsia="Segoe UI" w:cs="Segoe UI"/>
            <w:i/>
            <w:iCs/>
            <w:sz w:val="21"/>
            <w:szCs w:val="21"/>
            <w:lang w:val="en-US"/>
          </w:rPr>
          <w:t>EN 301 549</w:t>
        </w:r>
        <w:r w:rsidRPr="6306108D" w:rsidR="57572DC5">
          <w:rPr>
            <w:rStyle w:val="Lienhypertexte"/>
            <w:rFonts w:ascii="Segoe UI" w:hAnsi="Segoe UI" w:eastAsia="Segoe UI" w:cs="Segoe UI"/>
            <w:sz w:val="21"/>
            <w:szCs w:val="21"/>
            <w:lang w:val="en-US"/>
          </w:rPr>
          <w:t xml:space="preserve"> (PDF, 2.3MB)</w:t>
        </w:r>
      </w:hyperlink>
    </w:p>
    <w:p w:rsidRPr="00D344D4" w:rsidR="57572DC5" w:rsidP="003D1F6F" w:rsidRDefault="00E61FF2" w14:paraId="0F17D7B0" w14:textId="27BF3C1F">
      <w:pPr>
        <w:pStyle w:val="Paragraphedeliste"/>
        <w:numPr>
          <w:ilvl w:val="2"/>
          <w:numId w:val="1"/>
        </w:numPr>
        <w:spacing w:after="160" w:line="259" w:lineRule="auto"/>
        <w:rPr>
          <w:rFonts w:eastAsia="Arial" w:cs="Arial"/>
          <w:color w:val="000000" w:themeColor="text1"/>
          <w:sz w:val="24"/>
          <w:szCs w:val="24"/>
          <w:lang w:val="fr-CA"/>
        </w:rPr>
      </w:pPr>
      <w:hyperlink r:id="rId12">
        <w:r w:rsidRPr="6306108D" w:rsidR="57572DC5">
          <w:rPr>
            <w:rStyle w:val="Lienhypertexte"/>
            <w:rFonts w:ascii="Segoe UI" w:hAnsi="Segoe UI" w:eastAsia="Segoe UI" w:cs="Segoe UI"/>
            <w:i/>
            <w:iCs/>
            <w:sz w:val="21"/>
            <w:szCs w:val="21"/>
            <w:lang w:val="fr-CA"/>
          </w:rPr>
          <w:t>EN 301 549</w:t>
        </w:r>
        <w:r w:rsidRPr="6306108D" w:rsidR="57572DC5">
          <w:rPr>
            <w:rStyle w:val="Lienhypertexte"/>
            <w:rFonts w:ascii="Segoe UI" w:hAnsi="Segoe UI" w:eastAsia="Segoe UI" w:cs="Segoe UI"/>
            <w:sz w:val="21"/>
            <w:szCs w:val="21"/>
            <w:lang w:val="fr-CA"/>
          </w:rPr>
          <w:t xml:space="preserve"> (PDF 2.3Mo) (disponible seulement en anglais)</w:t>
        </w:r>
      </w:hyperlink>
    </w:p>
    <w:p w:rsidRPr="00D344D4" w:rsidR="6306108D" w:rsidP="6306108D" w:rsidRDefault="6306108D" w14:paraId="0F89795F" w14:textId="450658D3">
      <w:pPr>
        <w:spacing w:after="160" w:line="259" w:lineRule="auto"/>
        <w:rPr>
          <w:rFonts w:eastAsia="Arial" w:cs="Arial"/>
          <w:color w:val="000000" w:themeColor="text1"/>
          <w:sz w:val="24"/>
          <w:szCs w:val="24"/>
          <w:lang w:val="fr-CA"/>
        </w:rPr>
      </w:pPr>
    </w:p>
    <w:p w:rsidR="00D344D4" w:rsidP="00D344D4" w:rsidRDefault="00D344D4" w14:paraId="5339AEF3" w14:textId="77777777">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color w:val="000000"/>
          <w:lang w:val="en-US"/>
        </w:rPr>
        <w:t>Short Introduction / Description</w:t>
      </w:r>
      <w:r>
        <w:rPr>
          <w:rStyle w:val="eop"/>
          <w:rFonts w:ascii="Arial" w:hAnsi="Arial" w:cs="Arial"/>
          <w:b/>
          <w:bCs/>
          <w:color w:val="000000"/>
        </w:rPr>
        <w:t> </w:t>
      </w:r>
    </w:p>
    <w:p w:rsidR="00E61FF2" w:rsidP="00D344D4" w:rsidRDefault="00E61FF2" w14:paraId="5FA0475D" w14:textId="77777777">
      <w:pPr>
        <w:pStyle w:val="paragraph"/>
        <w:spacing w:before="0" w:beforeAutospacing="0" w:after="0" w:afterAutospacing="0"/>
        <w:textAlignment w:val="baseline"/>
        <w:rPr>
          <w:rStyle w:val="normaltextrun"/>
          <w:rFonts w:ascii="Arial" w:hAnsi="Arial" w:cs="Arial"/>
          <w:lang w:val="en-US"/>
        </w:rPr>
      </w:pPr>
      <w:r w:rsidRPr="00E61FF2">
        <w:rPr>
          <w:rStyle w:val="normaltextrun"/>
          <w:rFonts w:ascii="Arial" w:hAnsi="Arial" w:cs="Arial"/>
          <w:lang w:val="en-US"/>
        </w:rPr>
        <w:t>Guidelines on how to incorporate various aspects of audio and video into a transcript.</w:t>
      </w:r>
    </w:p>
    <w:p w:rsidR="00D344D4" w:rsidP="00D344D4" w:rsidRDefault="00D344D4" w14:paraId="0AE8ACEB" w14:textId="4B0D7DCF">
      <w:pPr>
        <w:pStyle w:val="paragraph"/>
        <w:spacing w:before="0" w:beforeAutospacing="0" w:after="0" w:afterAutospacing="0"/>
        <w:textAlignment w:val="baseline"/>
        <w:rPr>
          <w:rFonts w:ascii="Segoe UI" w:hAnsi="Segoe UI" w:cs="Segoe UI"/>
          <w:b/>
          <w:bCs/>
          <w:sz w:val="18"/>
          <w:szCs w:val="18"/>
          <w:lang w:val="en-US"/>
        </w:rPr>
      </w:pPr>
      <w:r>
        <w:rPr>
          <w:rStyle w:val="normaltextrun"/>
          <w:rFonts w:ascii="Cambria" w:hAnsi="Cambria" w:cs="Segoe UI"/>
          <w:color w:val="365F91"/>
          <w:sz w:val="26"/>
          <w:szCs w:val="26"/>
          <w:lang w:val="en-US"/>
        </w:rPr>
        <w:t>category:</w:t>
      </w:r>
      <w:r>
        <w:rPr>
          <w:rStyle w:val="eop"/>
          <w:rFonts w:ascii="Cambria" w:hAnsi="Cambria" w:cs="Segoe UI"/>
          <w:b/>
          <w:bCs/>
          <w:color w:val="365F91"/>
          <w:sz w:val="26"/>
          <w:szCs w:val="26"/>
          <w:lang w:val="en-US"/>
        </w:rPr>
        <w:t> </w:t>
      </w:r>
    </w:p>
    <w:p w:rsidR="00D344D4" w:rsidP="00D344D4" w:rsidRDefault="00D344D4" w14:paraId="1B3E7D2E"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2"/>
          <w:szCs w:val="22"/>
          <w:lang w:val="en-US"/>
        </w:rPr>
        <w:t xml:space="preserve">  - How </w:t>
      </w:r>
      <w:proofErr w:type="spellStart"/>
      <w:r>
        <w:rPr>
          <w:rStyle w:val="normaltextrun"/>
          <w:rFonts w:ascii="Calibri" w:hAnsi="Calibri" w:cs="Calibri"/>
          <w:color w:val="000000"/>
          <w:sz w:val="22"/>
          <w:szCs w:val="22"/>
          <w:lang w:val="en-US"/>
        </w:rPr>
        <w:t>to's</w:t>
      </w:r>
      <w:proofErr w:type="spellEnd"/>
      <w:r>
        <w:rPr>
          <w:rStyle w:val="eop"/>
          <w:rFonts w:ascii="Calibri" w:hAnsi="Calibri" w:cs="Calibri"/>
          <w:color w:val="000000"/>
          <w:sz w:val="22"/>
          <w:szCs w:val="22"/>
          <w:lang w:val="en-US"/>
        </w:rPr>
        <w:t> </w:t>
      </w:r>
    </w:p>
    <w:p w:rsidR="00D344D4" w:rsidP="00D344D4" w:rsidRDefault="00D344D4" w14:paraId="4754FDF7" w14:textId="77777777">
      <w:pPr>
        <w:pStyle w:val="paragraph"/>
        <w:spacing w:before="0" w:beforeAutospacing="0" w:after="0" w:afterAutospacing="0"/>
        <w:textAlignment w:val="baseline"/>
        <w:rPr>
          <w:rFonts w:ascii="Segoe UI" w:hAnsi="Segoe UI" w:cs="Segoe UI"/>
          <w:b/>
          <w:bCs/>
          <w:sz w:val="18"/>
          <w:szCs w:val="18"/>
          <w:lang w:val="en-US"/>
        </w:rPr>
      </w:pPr>
      <w:r>
        <w:rPr>
          <w:rStyle w:val="normaltextrun"/>
          <w:rFonts w:ascii="Cambria" w:hAnsi="Cambria" w:cs="Segoe UI"/>
          <w:color w:val="365F91"/>
          <w:sz w:val="26"/>
          <w:szCs w:val="26"/>
          <w:lang w:val="en-US"/>
        </w:rPr>
        <w:t>sub-category:</w:t>
      </w:r>
      <w:r>
        <w:rPr>
          <w:rStyle w:val="eop"/>
          <w:rFonts w:ascii="Cambria" w:hAnsi="Cambria" w:cs="Segoe UI"/>
          <w:b/>
          <w:bCs/>
          <w:color w:val="365F91"/>
          <w:sz w:val="26"/>
          <w:szCs w:val="26"/>
          <w:lang w:val="en-US"/>
        </w:rPr>
        <w:t> </w:t>
      </w:r>
    </w:p>
    <w:p w:rsidR="00D344D4" w:rsidP="00D344D4" w:rsidRDefault="00D344D4" w14:paraId="229FC5AC"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2"/>
          <w:szCs w:val="22"/>
          <w:lang w:val="en-US"/>
        </w:rPr>
        <w:t>  - Create web content</w:t>
      </w:r>
      <w:r>
        <w:rPr>
          <w:rStyle w:val="eop"/>
          <w:rFonts w:ascii="Calibri" w:hAnsi="Calibri" w:cs="Calibri"/>
          <w:color w:val="000000"/>
          <w:sz w:val="22"/>
          <w:szCs w:val="22"/>
          <w:lang w:val="en-US"/>
        </w:rPr>
        <w:t> </w:t>
      </w:r>
    </w:p>
    <w:p w:rsidR="00D344D4" w:rsidP="00D344D4" w:rsidRDefault="00D344D4" w14:paraId="666F2243" w14:textId="77777777">
      <w:pPr>
        <w:pStyle w:val="paragraph"/>
        <w:spacing w:before="0" w:beforeAutospacing="0" w:after="0" w:afterAutospacing="0"/>
        <w:textAlignment w:val="baseline"/>
        <w:rPr>
          <w:rFonts w:ascii="Segoe UI" w:hAnsi="Segoe UI" w:cs="Segoe UI"/>
          <w:b/>
          <w:bCs/>
          <w:sz w:val="18"/>
          <w:szCs w:val="18"/>
          <w:lang w:val="en-US"/>
        </w:rPr>
      </w:pPr>
      <w:r>
        <w:rPr>
          <w:rStyle w:val="normaltextrun"/>
          <w:rFonts w:ascii="Cambria" w:hAnsi="Cambria" w:cs="Segoe UI"/>
          <w:color w:val="365F91"/>
          <w:sz w:val="26"/>
          <w:szCs w:val="26"/>
          <w:lang w:val="en-US"/>
        </w:rPr>
        <w:t>audience:</w:t>
      </w:r>
      <w:r>
        <w:rPr>
          <w:rStyle w:val="eop"/>
          <w:rFonts w:ascii="Cambria" w:hAnsi="Cambria" w:cs="Segoe UI"/>
          <w:b/>
          <w:bCs/>
          <w:color w:val="365F91"/>
          <w:sz w:val="26"/>
          <w:szCs w:val="26"/>
          <w:lang w:val="en-US"/>
        </w:rPr>
        <w:t> </w:t>
      </w:r>
    </w:p>
    <w:p w:rsidR="00D344D4" w:rsidP="00D344D4" w:rsidRDefault="00D344D4" w14:paraId="508248D1"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2"/>
          <w:szCs w:val="22"/>
          <w:lang w:val="en-US"/>
        </w:rPr>
        <w:t>  - Everyone</w:t>
      </w:r>
      <w:r>
        <w:rPr>
          <w:rStyle w:val="eop"/>
          <w:rFonts w:ascii="Calibri" w:hAnsi="Calibri" w:cs="Calibri"/>
          <w:color w:val="000000"/>
          <w:sz w:val="22"/>
          <w:szCs w:val="22"/>
          <w:lang w:val="en-US"/>
        </w:rPr>
        <w:t> </w:t>
      </w:r>
    </w:p>
    <w:p w:rsidRPr="00D344D4" w:rsidR="6306108D" w:rsidP="6306108D" w:rsidRDefault="6306108D" w14:paraId="15D9AF29" w14:textId="460E77A2">
      <w:pPr>
        <w:rPr>
          <w:lang w:val="en-US"/>
        </w:rPr>
      </w:pPr>
    </w:p>
    <w:p w:rsidR="6306108D" w:rsidRDefault="6306108D" w14:paraId="5C51E128" w14:textId="5E958508">
      <w:r>
        <w:br w:type="page"/>
      </w:r>
    </w:p>
    <w:p w:rsidRPr="00EB5F23" w:rsidR="00A07362" w:rsidP="00C51E87" w:rsidRDefault="00E61FF2" w14:paraId="7E4CDBA0" w14:textId="2DEFF1B8">
      <w:pPr>
        <w:pStyle w:val="Titre"/>
      </w:pPr>
      <w:r w:rsidRPr="00E61FF2">
        <w:lastRenderedPageBreak/>
        <w:t>Transcript Guidelines</w:t>
      </w:r>
      <w:r w:rsidRPr="00EB5F23" w:rsidR="37B765F2">
        <w:t xml:space="preserve"> </w:t>
      </w:r>
    </w:p>
    <w:p w:rsidRPr="00EB5F23" w:rsidR="006D67A6" w:rsidP="006D67A6" w:rsidRDefault="006D67A6" w14:paraId="583D2887" w14:textId="5AE2E6F1"/>
    <w:p w:rsidRPr="00EB5F23" w:rsidR="00A07362" w:rsidP="34E48704" w:rsidRDefault="00A53DA0" w14:paraId="630BF7AA" w14:textId="396CF820">
      <w:pPr>
        <w:spacing w:after="200" w:line="276" w:lineRule="auto"/>
        <w:rPr>
          <w:rFonts w:eastAsiaTheme="majorEastAsia" w:cstheme="majorBidi"/>
          <w:spacing w:val="-10"/>
          <w:kern w:val="28"/>
          <w:sz w:val="40"/>
          <w:szCs w:val="40"/>
        </w:rPr>
      </w:pPr>
      <w:r>
        <w:br w:type="page"/>
      </w:r>
    </w:p>
    <w:sdt>
      <w:sdtPr>
        <w:rPr>
          <w:rFonts w:cs="Calibri" w:eastAsiaTheme="minorHAnsi"/>
          <w:b w:val="0"/>
          <w:sz w:val="22"/>
          <w:szCs w:val="22"/>
          <w:lang w:val="en-CA"/>
        </w:rPr>
        <w:id w:val="323093732"/>
        <w:docPartObj>
          <w:docPartGallery w:val="Table of Contents"/>
          <w:docPartUnique/>
        </w:docPartObj>
      </w:sdtPr>
      <w:sdtEndPr/>
      <w:sdtContent>
        <w:p w:rsidRPr="00EB5F23" w:rsidR="00A07362" w:rsidRDefault="00A07362" w14:paraId="44D8C8D8" w14:textId="0917A456">
          <w:pPr>
            <w:pStyle w:val="En-ttedetabledesmatires"/>
            <w:rPr>
              <w:sz w:val="36"/>
              <w:szCs w:val="36"/>
            </w:rPr>
          </w:pPr>
          <w:r w:rsidRPr="6CB6B3B5">
            <w:rPr>
              <w:sz w:val="36"/>
              <w:szCs w:val="36"/>
            </w:rPr>
            <w:t>Table of Contents</w:t>
          </w:r>
        </w:p>
        <w:p w:rsidR="00E61FF2" w:rsidRDefault="6CB6B3B5" w14:paraId="3839980C" w14:textId="28E3A94C">
          <w:pPr>
            <w:pStyle w:val="TM1"/>
            <w:rPr>
              <w:rFonts w:asciiTheme="minorHAnsi" w:hAnsiTheme="minorHAnsi" w:eastAsiaTheme="minorEastAsia" w:cstheme="minorBidi"/>
              <w:noProof/>
              <w:lang w:val="fr-CA" w:eastAsia="fr-CA"/>
            </w:rPr>
          </w:pPr>
          <w:r>
            <w:fldChar w:fldCharType="begin"/>
          </w:r>
          <w:r w:rsidR="2483BB1C">
            <w:instrText>TOC \o "1-3" \h \z \u</w:instrText>
          </w:r>
          <w:r>
            <w:fldChar w:fldCharType="separate"/>
          </w:r>
          <w:hyperlink w:history="1" w:anchor="_Toc141281508">
            <w:r w:rsidRPr="0037241F" w:rsidR="00E61FF2">
              <w:rPr>
                <w:rStyle w:val="Lienhypertexte"/>
                <w:noProof/>
                <w:lang w:eastAsia="en-CA"/>
              </w:rPr>
              <w:t>Guidelines, Checklists, and Samples</w:t>
            </w:r>
            <w:r w:rsidR="00E61FF2">
              <w:rPr>
                <w:noProof/>
                <w:webHidden/>
              </w:rPr>
              <w:tab/>
            </w:r>
            <w:r w:rsidR="00E61FF2">
              <w:rPr>
                <w:noProof/>
                <w:webHidden/>
              </w:rPr>
              <w:fldChar w:fldCharType="begin"/>
            </w:r>
            <w:r w:rsidR="00E61FF2">
              <w:rPr>
                <w:noProof/>
                <w:webHidden/>
              </w:rPr>
              <w:instrText xml:space="preserve"> PAGEREF _Toc141281508 \h </w:instrText>
            </w:r>
            <w:r w:rsidR="00E61FF2">
              <w:rPr>
                <w:noProof/>
                <w:webHidden/>
              </w:rPr>
            </w:r>
            <w:r w:rsidR="00E61FF2">
              <w:rPr>
                <w:noProof/>
                <w:webHidden/>
              </w:rPr>
              <w:fldChar w:fldCharType="separate"/>
            </w:r>
            <w:r w:rsidR="00E61FF2">
              <w:rPr>
                <w:noProof/>
                <w:webHidden/>
              </w:rPr>
              <w:t>4</w:t>
            </w:r>
            <w:r w:rsidR="00E61FF2">
              <w:rPr>
                <w:noProof/>
                <w:webHidden/>
              </w:rPr>
              <w:fldChar w:fldCharType="end"/>
            </w:r>
          </w:hyperlink>
        </w:p>
        <w:p w:rsidR="00E61FF2" w:rsidRDefault="00E61FF2" w14:paraId="148AC34D" w14:textId="0CDF577E">
          <w:pPr>
            <w:pStyle w:val="TM2"/>
            <w:tabs>
              <w:tab w:val="right" w:leader="dot" w:pos="9350"/>
            </w:tabs>
            <w:rPr>
              <w:rFonts w:asciiTheme="minorHAnsi" w:hAnsiTheme="minorHAnsi" w:eastAsiaTheme="minorEastAsia" w:cstheme="minorBidi"/>
              <w:noProof/>
              <w:lang w:val="fr-CA" w:eastAsia="fr-CA"/>
            </w:rPr>
          </w:pPr>
          <w:hyperlink w:history="1" w:anchor="_Toc141281509">
            <w:r w:rsidRPr="0037241F">
              <w:rPr>
                <w:rStyle w:val="Lienhypertexte"/>
                <w:noProof/>
                <w:lang w:eastAsia="en-CA"/>
              </w:rPr>
              <w:t>Transcript Guidelines (how to)</w:t>
            </w:r>
            <w:r>
              <w:rPr>
                <w:noProof/>
                <w:webHidden/>
              </w:rPr>
              <w:tab/>
            </w:r>
            <w:r>
              <w:rPr>
                <w:noProof/>
                <w:webHidden/>
              </w:rPr>
              <w:fldChar w:fldCharType="begin"/>
            </w:r>
            <w:r>
              <w:rPr>
                <w:noProof/>
                <w:webHidden/>
              </w:rPr>
              <w:instrText xml:space="preserve"> PAGEREF _Toc141281509 \h </w:instrText>
            </w:r>
            <w:r>
              <w:rPr>
                <w:noProof/>
                <w:webHidden/>
              </w:rPr>
            </w:r>
            <w:r>
              <w:rPr>
                <w:noProof/>
                <w:webHidden/>
              </w:rPr>
              <w:fldChar w:fldCharType="separate"/>
            </w:r>
            <w:r>
              <w:rPr>
                <w:noProof/>
                <w:webHidden/>
              </w:rPr>
              <w:t>4</w:t>
            </w:r>
            <w:r>
              <w:rPr>
                <w:noProof/>
                <w:webHidden/>
              </w:rPr>
              <w:fldChar w:fldCharType="end"/>
            </w:r>
          </w:hyperlink>
        </w:p>
        <w:p w:rsidR="00E61FF2" w:rsidRDefault="00E61FF2" w14:paraId="2A732AA1" w14:textId="55BDD6B6">
          <w:pPr>
            <w:pStyle w:val="TM3"/>
            <w:tabs>
              <w:tab w:val="right" w:leader="dot" w:pos="9350"/>
            </w:tabs>
            <w:rPr>
              <w:rFonts w:asciiTheme="minorHAnsi" w:hAnsiTheme="minorHAnsi" w:eastAsiaTheme="minorEastAsia" w:cstheme="minorBidi"/>
              <w:noProof/>
              <w:lang w:val="fr-CA" w:eastAsia="fr-CA"/>
            </w:rPr>
          </w:pPr>
          <w:hyperlink w:history="1" w:anchor="_Toc141281510">
            <w:r w:rsidRPr="0037241F">
              <w:rPr>
                <w:rStyle w:val="Lienhypertexte"/>
                <w:noProof/>
              </w:rPr>
              <w:t>Multiple speakers</w:t>
            </w:r>
            <w:r>
              <w:rPr>
                <w:noProof/>
                <w:webHidden/>
              </w:rPr>
              <w:tab/>
            </w:r>
            <w:r>
              <w:rPr>
                <w:noProof/>
                <w:webHidden/>
              </w:rPr>
              <w:fldChar w:fldCharType="begin"/>
            </w:r>
            <w:r>
              <w:rPr>
                <w:noProof/>
                <w:webHidden/>
              </w:rPr>
              <w:instrText xml:space="preserve"> PAGEREF _Toc141281510 \h </w:instrText>
            </w:r>
            <w:r>
              <w:rPr>
                <w:noProof/>
                <w:webHidden/>
              </w:rPr>
            </w:r>
            <w:r>
              <w:rPr>
                <w:noProof/>
                <w:webHidden/>
              </w:rPr>
              <w:fldChar w:fldCharType="separate"/>
            </w:r>
            <w:r>
              <w:rPr>
                <w:noProof/>
                <w:webHidden/>
              </w:rPr>
              <w:t>4</w:t>
            </w:r>
            <w:r>
              <w:rPr>
                <w:noProof/>
                <w:webHidden/>
              </w:rPr>
              <w:fldChar w:fldCharType="end"/>
            </w:r>
          </w:hyperlink>
        </w:p>
        <w:p w:rsidR="00E61FF2" w:rsidRDefault="00E61FF2" w14:paraId="1F372B2C" w14:textId="4DDBEC3F">
          <w:pPr>
            <w:pStyle w:val="TM3"/>
            <w:tabs>
              <w:tab w:val="right" w:leader="dot" w:pos="9350"/>
            </w:tabs>
            <w:rPr>
              <w:rFonts w:asciiTheme="minorHAnsi" w:hAnsiTheme="minorHAnsi" w:eastAsiaTheme="minorEastAsia" w:cstheme="minorBidi"/>
              <w:noProof/>
              <w:lang w:val="fr-CA" w:eastAsia="fr-CA"/>
            </w:rPr>
          </w:pPr>
          <w:hyperlink w:history="1" w:anchor="_Toc141281511">
            <w:r w:rsidRPr="0037241F">
              <w:rPr>
                <w:rStyle w:val="Lienhypertexte"/>
                <w:noProof/>
              </w:rPr>
              <w:t>Important sounds, actions, description</w:t>
            </w:r>
            <w:r>
              <w:rPr>
                <w:noProof/>
                <w:webHidden/>
              </w:rPr>
              <w:tab/>
            </w:r>
            <w:r>
              <w:rPr>
                <w:noProof/>
                <w:webHidden/>
              </w:rPr>
              <w:fldChar w:fldCharType="begin"/>
            </w:r>
            <w:r>
              <w:rPr>
                <w:noProof/>
                <w:webHidden/>
              </w:rPr>
              <w:instrText xml:space="preserve"> PAGEREF _Toc141281511 \h </w:instrText>
            </w:r>
            <w:r>
              <w:rPr>
                <w:noProof/>
                <w:webHidden/>
              </w:rPr>
            </w:r>
            <w:r>
              <w:rPr>
                <w:noProof/>
                <w:webHidden/>
              </w:rPr>
              <w:fldChar w:fldCharType="separate"/>
            </w:r>
            <w:r>
              <w:rPr>
                <w:noProof/>
                <w:webHidden/>
              </w:rPr>
              <w:t>4</w:t>
            </w:r>
            <w:r>
              <w:rPr>
                <w:noProof/>
                <w:webHidden/>
              </w:rPr>
              <w:fldChar w:fldCharType="end"/>
            </w:r>
          </w:hyperlink>
        </w:p>
        <w:p w:rsidR="00E61FF2" w:rsidRDefault="00E61FF2" w14:paraId="227FF1CE" w14:textId="14A0464F">
          <w:pPr>
            <w:pStyle w:val="TM3"/>
            <w:tabs>
              <w:tab w:val="right" w:leader="dot" w:pos="9350"/>
            </w:tabs>
            <w:rPr>
              <w:rFonts w:asciiTheme="minorHAnsi" w:hAnsiTheme="minorHAnsi" w:eastAsiaTheme="minorEastAsia" w:cstheme="minorBidi"/>
              <w:noProof/>
              <w:lang w:val="fr-CA" w:eastAsia="fr-CA"/>
            </w:rPr>
          </w:pPr>
          <w:hyperlink w:history="1" w:anchor="_Toc141281512">
            <w:r w:rsidRPr="0037241F">
              <w:rPr>
                <w:rStyle w:val="Lienhypertexte"/>
                <w:noProof/>
              </w:rPr>
              <w:t>Text on screen</w:t>
            </w:r>
            <w:r>
              <w:rPr>
                <w:noProof/>
                <w:webHidden/>
              </w:rPr>
              <w:tab/>
            </w:r>
            <w:r>
              <w:rPr>
                <w:noProof/>
                <w:webHidden/>
              </w:rPr>
              <w:fldChar w:fldCharType="begin"/>
            </w:r>
            <w:r>
              <w:rPr>
                <w:noProof/>
                <w:webHidden/>
              </w:rPr>
              <w:instrText xml:space="preserve"> PAGEREF _Toc141281512 \h </w:instrText>
            </w:r>
            <w:r>
              <w:rPr>
                <w:noProof/>
                <w:webHidden/>
              </w:rPr>
            </w:r>
            <w:r>
              <w:rPr>
                <w:noProof/>
                <w:webHidden/>
              </w:rPr>
              <w:fldChar w:fldCharType="separate"/>
            </w:r>
            <w:r>
              <w:rPr>
                <w:noProof/>
                <w:webHidden/>
              </w:rPr>
              <w:t>4</w:t>
            </w:r>
            <w:r>
              <w:rPr>
                <w:noProof/>
                <w:webHidden/>
              </w:rPr>
              <w:fldChar w:fldCharType="end"/>
            </w:r>
          </w:hyperlink>
        </w:p>
        <w:p w:rsidR="00E61FF2" w:rsidRDefault="00E61FF2" w14:paraId="216C35DE" w14:textId="29452120">
          <w:pPr>
            <w:pStyle w:val="TM3"/>
            <w:tabs>
              <w:tab w:val="right" w:leader="dot" w:pos="9350"/>
            </w:tabs>
            <w:rPr>
              <w:rFonts w:asciiTheme="minorHAnsi" w:hAnsiTheme="minorHAnsi" w:eastAsiaTheme="minorEastAsia" w:cstheme="minorBidi"/>
              <w:noProof/>
              <w:lang w:val="fr-CA" w:eastAsia="fr-CA"/>
            </w:rPr>
          </w:pPr>
          <w:hyperlink w:history="1" w:anchor="_Toc141281513">
            <w:r w:rsidRPr="0037241F">
              <w:rPr>
                <w:rStyle w:val="Lienhypertexte"/>
                <w:noProof/>
              </w:rPr>
              <w:t>Headings</w:t>
            </w:r>
            <w:r>
              <w:rPr>
                <w:noProof/>
                <w:webHidden/>
              </w:rPr>
              <w:tab/>
            </w:r>
            <w:r>
              <w:rPr>
                <w:noProof/>
                <w:webHidden/>
              </w:rPr>
              <w:fldChar w:fldCharType="begin"/>
            </w:r>
            <w:r>
              <w:rPr>
                <w:noProof/>
                <w:webHidden/>
              </w:rPr>
              <w:instrText xml:space="preserve"> PAGEREF _Toc141281513 \h </w:instrText>
            </w:r>
            <w:r>
              <w:rPr>
                <w:noProof/>
                <w:webHidden/>
              </w:rPr>
            </w:r>
            <w:r>
              <w:rPr>
                <w:noProof/>
                <w:webHidden/>
              </w:rPr>
              <w:fldChar w:fldCharType="separate"/>
            </w:r>
            <w:r>
              <w:rPr>
                <w:noProof/>
                <w:webHidden/>
              </w:rPr>
              <w:t>5</w:t>
            </w:r>
            <w:r>
              <w:rPr>
                <w:noProof/>
                <w:webHidden/>
              </w:rPr>
              <w:fldChar w:fldCharType="end"/>
            </w:r>
          </w:hyperlink>
        </w:p>
        <w:p w:rsidR="00E61FF2" w:rsidRDefault="00E61FF2" w14:paraId="4F5B4ACF" w14:textId="3E7C01CA">
          <w:pPr>
            <w:pStyle w:val="TM3"/>
            <w:tabs>
              <w:tab w:val="right" w:leader="dot" w:pos="9350"/>
            </w:tabs>
            <w:rPr>
              <w:rFonts w:asciiTheme="minorHAnsi" w:hAnsiTheme="minorHAnsi" w:eastAsiaTheme="minorEastAsia" w:cstheme="minorBidi"/>
              <w:noProof/>
              <w:lang w:val="fr-CA" w:eastAsia="fr-CA"/>
            </w:rPr>
          </w:pPr>
          <w:hyperlink w:history="1" w:anchor="_Toc141281514">
            <w:r w:rsidRPr="0037241F">
              <w:rPr>
                <w:rStyle w:val="Lienhypertexte"/>
                <w:noProof/>
              </w:rPr>
              <w:t>Links</w:t>
            </w:r>
            <w:r>
              <w:rPr>
                <w:noProof/>
                <w:webHidden/>
              </w:rPr>
              <w:tab/>
            </w:r>
            <w:r>
              <w:rPr>
                <w:noProof/>
                <w:webHidden/>
              </w:rPr>
              <w:fldChar w:fldCharType="begin"/>
            </w:r>
            <w:r>
              <w:rPr>
                <w:noProof/>
                <w:webHidden/>
              </w:rPr>
              <w:instrText xml:space="preserve"> PAGEREF _Toc141281514 \h </w:instrText>
            </w:r>
            <w:r>
              <w:rPr>
                <w:noProof/>
                <w:webHidden/>
              </w:rPr>
            </w:r>
            <w:r>
              <w:rPr>
                <w:noProof/>
                <w:webHidden/>
              </w:rPr>
              <w:fldChar w:fldCharType="separate"/>
            </w:r>
            <w:r>
              <w:rPr>
                <w:noProof/>
                <w:webHidden/>
              </w:rPr>
              <w:t>5</w:t>
            </w:r>
            <w:r>
              <w:rPr>
                <w:noProof/>
                <w:webHidden/>
              </w:rPr>
              <w:fldChar w:fldCharType="end"/>
            </w:r>
          </w:hyperlink>
        </w:p>
        <w:p w:rsidR="00E61FF2" w:rsidRDefault="00E61FF2" w14:paraId="7C51B3C6" w14:textId="4F470A02">
          <w:pPr>
            <w:pStyle w:val="TM3"/>
            <w:tabs>
              <w:tab w:val="right" w:leader="dot" w:pos="9350"/>
            </w:tabs>
            <w:rPr>
              <w:rFonts w:asciiTheme="minorHAnsi" w:hAnsiTheme="minorHAnsi" w:eastAsiaTheme="minorEastAsia" w:cstheme="minorBidi"/>
              <w:noProof/>
              <w:lang w:val="fr-CA" w:eastAsia="fr-CA"/>
            </w:rPr>
          </w:pPr>
          <w:hyperlink w:history="1" w:anchor="_Toc141281515">
            <w:r w:rsidRPr="0037241F">
              <w:rPr>
                <w:rStyle w:val="Lienhypertexte"/>
                <w:noProof/>
              </w:rPr>
              <w:t>References</w:t>
            </w:r>
            <w:r>
              <w:rPr>
                <w:noProof/>
                <w:webHidden/>
              </w:rPr>
              <w:tab/>
            </w:r>
            <w:r>
              <w:rPr>
                <w:noProof/>
                <w:webHidden/>
              </w:rPr>
              <w:fldChar w:fldCharType="begin"/>
            </w:r>
            <w:r>
              <w:rPr>
                <w:noProof/>
                <w:webHidden/>
              </w:rPr>
              <w:instrText xml:space="preserve"> PAGEREF _Toc141281515 \h </w:instrText>
            </w:r>
            <w:r>
              <w:rPr>
                <w:noProof/>
                <w:webHidden/>
              </w:rPr>
            </w:r>
            <w:r>
              <w:rPr>
                <w:noProof/>
                <w:webHidden/>
              </w:rPr>
              <w:fldChar w:fldCharType="separate"/>
            </w:r>
            <w:r>
              <w:rPr>
                <w:noProof/>
                <w:webHidden/>
              </w:rPr>
              <w:t>5</w:t>
            </w:r>
            <w:r>
              <w:rPr>
                <w:noProof/>
                <w:webHidden/>
              </w:rPr>
              <w:fldChar w:fldCharType="end"/>
            </w:r>
          </w:hyperlink>
        </w:p>
        <w:p w:rsidR="00E61FF2" w:rsidRDefault="00E61FF2" w14:paraId="656AA532" w14:textId="3D978BA1">
          <w:pPr>
            <w:pStyle w:val="TM3"/>
            <w:tabs>
              <w:tab w:val="right" w:leader="dot" w:pos="9350"/>
            </w:tabs>
            <w:rPr>
              <w:rFonts w:asciiTheme="minorHAnsi" w:hAnsiTheme="minorHAnsi" w:eastAsiaTheme="minorEastAsia" w:cstheme="minorBidi"/>
              <w:noProof/>
              <w:lang w:val="fr-CA" w:eastAsia="fr-CA"/>
            </w:rPr>
          </w:pPr>
          <w:hyperlink w:history="1" w:anchor="_Toc141281516">
            <w:r w:rsidRPr="0037241F">
              <w:rPr>
                <w:rStyle w:val="Lienhypertexte"/>
                <w:noProof/>
              </w:rPr>
              <w:t>Dashes vs to</w:t>
            </w:r>
            <w:r>
              <w:rPr>
                <w:noProof/>
                <w:webHidden/>
              </w:rPr>
              <w:tab/>
            </w:r>
            <w:r>
              <w:rPr>
                <w:noProof/>
                <w:webHidden/>
              </w:rPr>
              <w:fldChar w:fldCharType="begin"/>
            </w:r>
            <w:r>
              <w:rPr>
                <w:noProof/>
                <w:webHidden/>
              </w:rPr>
              <w:instrText xml:space="preserve"> PAGEREF _Toc141281516 \h </w:instrText>
            </w:r>
            <w:r>
              <w:rPr>
                <w:noProof/>
                <w:webHidden/>
              </w:rPr>
            </w:r>
            <w:r>
              <w:rPr>
                <w:noProof/>
                <w:webHidden/>
              </w:rPr>
              <w:fldChar w:fldCharType="separate"/>
            </w:r>
            <w:r>
              <w:rPr>
                <w:noProof/>
                <w:webHidden/>
              </w:rPr>
              <w:t>5</w:t>
            </w:r>
            <w:r>
              <w:rPr>
                <w:noProof/>
                <w:webHidden/>
              </w:rPr>
              <w:fldChar w:fldCharType="end"/>
            </w:r>
          </w:hyperlink>
        </w:p>
        <w:p w:rsidR="6CB6B3B5" w:rsidP="6CB6B3B5" w:rsidRDefault="6CB6B3B5" w14:paraId="08150A1E" w14:textId="47504927">
          <w:pPr>
            <w:pStyle w:val="TM2"/>
            <w:tabs>
              <w:tab w:val="right" w:leader="dot" w:pos="9360"/>
            </w:tabs>
            <w:rPr>
              <w:rStyle w:val="Lienhypertexte"/>
            </w:rPr>
          </w:pPr>
          <w:r>
            <w:fldChar w:fldCharType="end"/>
          </w:r>
        </w:p>
      </w:sdtContent>
    </w:sdt>
    <w:p w:rsidRPr="00EB5F23" w:rsidR="00ED340E" w:rsidP="351A18A6" w:rsidRDefault="00ED340E" w14:paraId="0466AE21" w14:textId="325E3EC8">
      <w:pPr>
        <w:pStyle w:val="TM2"/>
        <w:tabs>
          <w:tab w:val="right" w:leader="dot" w:pos="9360"/>
        </w:tabs>
        <w:rPr>
          <w:rStyle w:val="Lienhypertexte"/>
          <w:noProof/>
          <w:color w:val="auto"/>
          <w:lang w:val="en-US"/>
        </w:rPr>
      </w:pPr>
    </w:p>
    <w:p w:rsidRPr="00EB5F23" w:rsidR="00A07362" w:rsidRDefault="00A07362" w14:paraId="4B9DCD93" w14:textId="14AF8D7B"/>
    <w:p w:rsidRPr="00EB5F23" w:rsidR="001C7E3C" w:rsidP="007F08F8" w:rsidRDefault="00A07362" w14:paraId="0E85EE33" w14:textId="4B07E7F7">
      <w:pPr>
        <w:spacing w:after="200" w:line="276" w:lineRule="auto"/>
        <w:contextualSpacing w:val="0"/>
        <w:rPr>
          <w:rFonts w:eastAsiaTheme="majorEastAsia" w:cstheme="majorBidi"/>
          <w:spacing w:val="-10"/>
          <w:kern w:val="28"/>
          <w:sz w:val="40"/>
          <w:szCs w:val="56"/>
        </w:rPr>
      </w:pPr>
      <w:r w:rsidRPr="00EB5F23">
        <w:br w:type="page"/>
      </w:r>
    </w:p>
    <w:p w:rsidRPr="00E61FF2" w:rsidR="00CC3622" w:rsidP="00201F85" w:rsidRDefault="000C0AEC" w14:paraId="698ED0F8" w14:textId="5AA6EB46">
      <w:pPr>
        <w:pStyle w:val="Titre1"/>
        <w:rPr>
          <w:sz w:val="36"/>
          <w:szCs w:val="36"/>
          <w:highlight w:val="red"/>
          <w:lang w:eastAsia="en-CA"/>
        </w:rPr>
      </w:pPr>
      <w:bookmarkStart w:name="_Toc141281508" w:id="2"/>
      <w:r w:rsidRPr="00E61FF2">
        <w:rPr>
          <w:sz w:val="36"/>
          <w:szCs w:val="36"/>
          <w:highlight w:val="red"/>
          <w:lang w:eastAsia="en-CA"/>
        </w:rPr>
        <w:lastRenderedPageBreak/>
        <w:t xml:space="preserve">Guidelines, </w:t>
      </w:r>
      <w:r w:rsidRPr="00E61FF2" w:rsidR="00316E97">
        <w:rPr>
          <w:sz w:val="36"/>
          <w:szCs w:val="36"/>
          <w:highlight w:val="red"/>
          <w:lang w:eastAsia="en-CA"/>
        </w:rPr>
        <w:t>Checklists</w:t>
      </w:r>
      <w:r w:rsidRPr="00E61FF2" w:rsidR="00766860">
        <w:rPr>
          <w:sz w:val="36"/>
          <w:szCs w:val="36"/>
          <w:highlight w:val="red"/>
          <w:lang w:eastAsia="en-CA"/>
        </w:rPr>
        <w:t>, and Samples</w:t>
      </w:r>
      <w:bookmarkEnd w:id="2"/>
    </w:p>
    <w:p w:rsidRPr="00A33E59" w:rsidR="002752D1" w:rsidP="002D2C87" w:rsidRDefault="001A7AC0" w14:paraId="3B088A9A" w14:textId="42C0C5D7">
      <w:pPr>
        <w:rPr>
          <w:sz w:val="24"/>
          <w:szCs w:val="24"/>
          <w:lang w:eastAsia="en-CA"/>
        </w:rPr>
      </w:pPr>
      <w:r w:rsidRPr="00E61FF2">
        <w:rPr>
          <w:sz w:val="24"/>
          <w:szCs w:val="24"/>
          <w:highlight w:val="red"/>
          <w:lang w:eastAsia="en-CA"/>
        </w:rPr>
        <w:t xml:space="preserve">This section contains </w:t>
      </w:r>
      <w:r w:rsidRPr="00E61FF2" w:rsidR="00396F14">
        <w:rPr>
          <w:sz w:val="24"/>
          <w:szCs w:val="24"/>
          <w:highlight w:val="red"/>
          <w:lang w:eastAsia="en-CA"/>
        </w:rPr>
        <w:t xml:space="preserve">the guidelines, checklists and </w:t>
      </w:r>
      <w:r w:rsidRPr="00E61FF2" w:rsidR="00930617">
        <w:rPr>
          <w:sz w:val="24"/>
          <w:szCs w:val="24"/>
          <w:highlight w:val="red"/>
          <w:lang w:eastAsia="en-CA"/>
        </w:rPr>
        <w:t xml:space="preserve">examples for each of the </w:t>
      </w:r>
      <w:r w:rsidRPr="00E61FF2" w:rsidR="0062240A">
        <w:rPr>
          <w:sz w:val="24"/>
          <w:szCs w:val="24"/>
          <w:highlight w:val="red"/>
          <w:lang w:eastAsia="en-CA"/>
        </w:rPr>
        <w:t xml:space="preserve">factors, transcripts, captions, audio description and </w:t>
      </w:r>
      <w:r w:rsidRPr="00E61FF2" w:rsidR="00450532">
        <w:rPr>
          <w:sz w:val="24"/>
          <w:szCs w:val="24"/>
          <w:highlight w:val="red"/>
          <w:lang w:eastAsia="en-CA"/>
        </w:rPr>
        <w:t>keyboard accessibility.</w:t>
      </w:r>
    </w:p>
    <w:p w:rsidRPr="00A33E59" w:rsidR="003E311C" w:rsidP="002D2C87" w:rsidRDefault="00E61FF2" w14:paraId="0BDAD894" w14:textId="63CBC2E5" w14:noSpellErr="1">
      <w:pPr>
        <w:rPr>
          <w:sz w:val="24"/>
          <w:szCs w:val="24"/>
          <w:lang w:val="fr-CA" w:eastAsia="en-CA"/>
        </w:rPr>
      </w:pPr>
      <w:commentRangeStart w:id="1884576119"/>
      <w:hyperlink r:id="R1736ab62f93c4dd5">
        <w:r w:rsidRPr="68182E07" w:rsidR="067DB979">
          <w:rPr>
            <w:rStyle w:val="Lienhypertexte"/>
            <w:color w:val="auto"/>
            <w:sz w:val="24"/>
            <w:szCs w:val="24"/>
            <w:lang w:val="fr-CA"/>
          </w:rPr>
          <w:t>WebAIM</w:t>
        </w:r>
        <w:r w:rsidRPr="68182E07" w:rsidR="067DB979">
          <w:rPr>
            <w:rStyle w:val="Lienhypertexte"/>
            <w:color w:val="auto"/>
            <w:sz w:val="24"/>
            <w:szCs w:val="24"/>
            <w:lang w:val="fr-CA"/>
          </w:rPr>
          <w:t xml:space="preserve">: </w:t>
        </w:r>
        <w:r w:rsidRPr="68182E07" w:rsidR="067DB979">
          <w:rPr>
            <w:rStyle w:val="Lienhypertexte"/>
            <w:color w:val="auto"/>
            <w:sz w:val="24"/>
            <w:szCs w:val="24"/>
            <w:lang w:val="fr-CA"/>
          </w:rPr>
          <w:t>Caption</w:t>
        </w:r>
        <w:r w:rsidRPr="68182E07" w:rsidR="067DB979">
          <w:rPr>
            <w:rStyle w:val="Lienhypertexte"/>
            <w:color w:val="auto"/>
            <w:sz w:val="24"/>
            <w:szCs w:val="24"/>
            <w:lang w:val="fr-CA"/>
          </w:rPr>
          <w:t xml:space="preserve"> vs </w:t>
        </w:r>
        <w:r w:rsidRPr="68182E07" w:rsidR="067DB979">
          <w:rPr>
            <w:rStyle w:val="Lienhypertexte"/>
            <w:color w:val="auto"/>
            <w:sz w:val="24"/>
            <w:szCs w:val="24"/>
            <w:lang w:val="fr-CA"/>
          </w:rPr>
          <w:t>transcript</w:t>
        </w:r>
        <w:r w:rsidRPr="68182E07" w:rsidR="067DB979">
          <w:rPr>
            <w:rStyle w:val="Lienhypertexte"/>
            <w:color w:val="auto"/>
            <w:sz w:val="24"/>
            <w:szCs w:val="24"/>
            <w:lang w:val="fr-CA"/>
          </w:rPr>
          <w:t xml:space="preserve"> vs audio description</w:t>
        </w:r>
      </w:hyperlink>
      <w:commentRangeEnd w:id="1884576119"/>
      <w:r>
        <w:rPr>
          <w:rStyle w:val="CommentReference"/>
        </w:rPr>
        <w:commentReference w:id="1884576119"/>
      </w:r>
    </w:p>
    <w:p w:rsidRPr="00EB5F23" w:rsidR="000064AA" w:rsidP="00FB055A" w:rsidRDefault="002752D1" w14:paraId="0511AF41" w14:textId="0845944A">
      <w:pPr>
        <w:pStyle w:val="Titre2"/>
        <w:rPr>
          <w:sz w:val="32"/>
          <w:szCs w:val="32"/>
          <w:lang w:eastAsia="en-CA"/>
        </w:rPr>
      </w:pPr>
      <w:bookmarkStart w:name="_Transcript_Guidelines_(how" w:id="3"/>
      <w:bookmarkStart w:name="_Hlk141281505" w:id="4"/>
      <w:bookmarkStart w:name="_Toc141281509" w:id="5"/>
      <w:bookmarkEnd w:id="3"/>
      <w:r w:rsidRPr="6CB6B3B5">
        <w:rPr>
          <w:sz w:val="32"/>
          <w:szCs w:val="32"/>
          <w:lang w:eastAsia="en-CA"/>
        </w:rPr>
        <w:t>Transcript</w:t>
      </w:r>
      <w:r w:rsidRPr="6CB6B3B5" w:rsidR="006F17F6">
        <w:rPr>
          <w:sz w:val="32"/>
          <w:szCs w:val="32"/>
          <w:lang w:eastAsia="en-CA"/>
        </w:rPr>
        <w:t xml:space="preserve"> </w:t>
      </w:r>
      <w:r w:rsidRPr="6CB6B3B5" w:rsidR="000064AA">
        <w:rPr>
          <w:sz w:val="32"/>
          <w:szCs w:val="32"/>
          <w:lang w:eastAsia="en-CA"/>
        </w:rPr>
        <w:t xml:space="preserve">Guidelines </w:t>
      </w:r>
      <w:bookmarkEnd w:id="4"/>
      <w:r w:rsidRPr="6CB6B3B5" w:rsidR="00A1600E">
        <w:rPr>
          <w:sz w:val="32"/>
          <w:szCs w:val="32"/>
          <w:lang w:eastAsia="en-CA"/>
        </w:rPr>
        <w:t>(how to)</w:t>
      </w:r>
      <w:bookmarkEnd w:id="5"/>
    </w:p>
    <w:p w:rsidRPr="00A33E59" w:rsidR="00A20F49" w:rsidP="00EB3F2F" w:rsidRDefault="00A20F49" w14:paraId="7056977F" w14:textId="2FBE3A69">
      <w:pPr>
        <w:rPr>
          <w:sz w:val="24"/>
          <w:szCs w:val="24"/>
          <w:lang w:eastAsia="en-CA"/>
        </w:rPr>
      </w:pPr>
      <w:r w:rsidRPr="00A33E59">
        <w:rPr>
          <w:sz w:val="24"/>
          <w:szCs w:val="24"/>
          <w:lang w:eastAsia="en-CA"/>
        </w:rPr>
        <w:t>Guidelines on how to incorporate various aspects of audio and video into a transcript.</w:t>
      </w:r>
    </w:p>
    <w:p w:rsidRPr="00EB5F23" w:rsidR="008454E0" w:rsidP="6CB6B3B5" w:rsidRDefault="008454E0" w14:paraId="79207E64" w14:textId="77777777">
      <w:pPr>
        <w:pStyle w:val="Titre3"/>
        <w:spacing w:before="240"/>
        <w:rPr>
          <w:rFonts w:eastAsiaTheme="minorEastAsia"/>
          <w:color w:val="auto"/>
          <w:sz w:val="28"/>
          <w:szCs w:val="28"/>
        </w:rPr>
      </w:pPr>
      <w:bookmarkStart w:name="_Toc141281510" w:id="6"/>
      <w:r w:rsidRPr="6CB6B3B5">
        <w:rPr>
          <w:color w:val="auto"/>
          <w:sz w:val="28"/>
          <w:szCs w:val="28"/>
        </w:rPr>
        <w:t>M</w:t>
      </w:r>
      <w:r w:rsidRPr="6CB6B3B5">
        <w:rPr>
          <w:rFonts w:eastAsiaTheme="minorEastAsia"/>
          <w:color w:val="auto"/>
          <w:sz w:val="28"/>
          <w:szCs w:val="28"/>
        </w:rPr>
        <w:t>ultiple speakers</w:t>
      </w:r>
      <w:bookmarkEnd w:id="6"/>
    </w:p>
    <w:p w:rsidRPr="00A33E59" w:rsidR="008454E0" w:rsidP="1757A5FE" w:rsidRDefault="61AD51B9" w14:paraId="6E9DB005" w14:textId="63B00BB5">
      <w:pPr>
        <w:rPr>
          <w:rFonts w:cstheme="minorBidi"/>
          <w:sz w:val="24"/>
          <w:szCs w:val="24"/>
        </w:rPr>
      </w:pPr>
      <w:r w:rsidRPr="00A33E59">
        <w:rPr>
          <w:rFonts w:cstheme="minorBidi"/>
          <w:sz w:val="24"/>
          <w:szCs w:val="24"/>
        </w:rPr>
        <w:t>It's best to use the speakers' full name the first time, and then only their first names. Every time there is a change in speaker</w:t>
      </w:r>
      <w:r w:rsidRPr="00A33E59" w:rsidR="086B7E5E">
        <w:rPr>
          <w:rFonts w:cstheme="minorBidi"/>
          <w:sz w:val="24"/>
          <w:szCs w:val="24"/>
        </w:rPr>
        <w:t>,</w:t>
      </w:r>
      <w:r w:rsidRPr="00A33E59">
        <w:rPr>
          <w:rFonts w:cstheme="minorBidi"/>
          <w:sz w:val="24"/>
          <w:szCs w:val="24"/>
        </w:rPr>
        <w:t xml:space="preserve"> the speaker’s name needs to be added to the transcript.</w:t>
      </w:r>
    </w:p>
    <w:p w:rsidRPr="00A33E59" w:rsidR="008454E0" w:rsidP="003D1F6F" w:rsidRDefault="61AD51B9" w14:paraId="3276AD06" w14:textId="77777777">
      <w:pPr>
        <w:pStyle w:val="Paragraphedeliste"/>
        <w:numPr>
          <w:ilvl w:val="0"/>
          <w:numId w:val="27"/>
        </w:numPr>
        <w:rPr>
          <w:sz w:val="24"/>
          <w:szCs w:val="24"/>
        </w:rPr>
      </w:pPr>
      <w:r w:rsidRPr="00A33E59">
        <w:rPr>
          <w:sz w:val="24"/>
          <w:szCs w:val="24"/>
        </w:rPr>
        <w:t>Male Voice:</w:t>
      </w:r>
    </w:p>
    <w:p w:rsidRPr="00A33E59" w:rsidR="3A2E2CE3" w:rsidP="003D1F6F" w:rsidRDefault="3A2E2CE3" w14:paraId="5DD0DF91" w14:textId="74CDE6C1">
      <w:pPr>
        <w:pStyle w:val="Paragraphedeliste"/>
        <w:numPr>
          <w:ilvl w:val="1"/>
          <w:numId w:val="27"/>
        </w:numPr>
        <w:rPr>
          <w:sz w:val="24"/>
          <w:szCs w:val="24"/>
        </w:rPr>
      </w:pPr>
      <w:r w:rsidRPr="00A33E59">
        <w:rPr>
          <w:sz w:val="24"/>
          <w:szCs w:val="24"/>
        </w:rPr>
        <w:t>John Smith</w:t>
      </w:r>
    </w:p>
    <w:p w:rsidRPr="00A33E59" w:rsidR="3A2E2CE3" w:rsidP="003D1F6F" w:rsidRDefault="3A2E2CE3" w14:paraId="68937AE2" w14:textId="1EE6AC91">
      <w:pPr>
        <w:pStyle w:val="Paragraphedeliste"/>
        <w:numPr>
          <w:ilvl w:val="1"/>
          <w:numId w:val="27"/>
        </w:numPr>
        <w:rPr>
          <w:sz w:val="24"/>
          <w:szCs w:val="24"/>
        </w:rPr>
      </w:pPr>
      <w:r w:rsidRPr="00A33E59">
        <w:rPr>
          <w:sz w:val="24"/>
          <w:szCs w:val="24"/>
        </w:rPr>
        <w:t>(then) John</w:t>
      </w:r>
    </w:p>
    <w:p w:rsidRPr="00A33E59" w:rsidR="008454E0" w:rsidP="003D1F6F" w:rsidRDefault="008454E0" w14:paraId="0DD886BD" w14:textId="77777777">
      <w:pPr>
        <w:pStyle w:val="Paragraphedeliste"/>
        <w:numPr>
          <w:ilvl w:val="0"/>
          <w:numId w:val="27"/>
        </w:numPr>
        <w:rPr>
          <w:sz w:val="24"/>
          <w:szCs w:val="24"/>
        </w:rPr>
      </w:pPr>
      <w:r w:rsidRPr="00A33E59">
        <w:rPr>
          <w:sz w:val="24"/>
          <w:szCs w:val="24"/>
        </w:rPr>
        <w:t>Female Voice:</w:t>
      </w:r>
    </w:p>
    <w:p w:rsidRPr="00A33E59" w:rsidR="008454E0" w:rsidP="003D1F6F" w:rsidRDefault="008454E0" w14:paraId="46B5C60B" w14:textId="77777777">
      <w:pPr>
        <w:pStyle w:val="Paragraphedeliste"/>
        <w:numPr>
          <w:ilvl w:val="0"/>
          <w:numId w:val="27"/>
        </w:numPr>
        <w:rPr>
          <w:sz w:val="24"/>
          <w:szCs w:val="24"/>
        </w:rPr>
      </w:pPr>
      <w:r w:rsidRPr="00A33E59">
        <w:rPr>
          <w:sz w:val="24"/>
          <w:szCs w:val="24"/>
        </w:rPr>
        <w:t>Interviewer:</w:t>
      </w:r>
    </w:p>
    <w:p w:rsidRPr="00A33E59" w:rsidR="008454E0" w:rsidP="003D1F6F" w:rsidRDefault="008454E0" w14:paraId="467B757A" w14:textId="77777777">
      <w:pPr>
        <w:pStyle w:val="Paragraphedeliste"/>
        <w:numPr>
          <w:ilvl w:val="0"/>
          <w:numId w:val="27"/>
        </w:numPr>
        <w:rPr>
          <w:sz w:val="24"/>
          <w:szCs w:val="24"/>
        </w:rPr>
      </w:pPr>
      <w:r w:rsidRPr="00A33E59">
        <w:rPr>
          <w:sz w:val="24"/>
          <w:szCs w:val="24"/>
        </w:rPr>
        <w:t>Respondent:</w:t>
      </w:r>
    </w:p>
    <w:p w:rsidRPr="00A33E59" w:rsidR="008454E0" w:rsidP="003D1F6F" w:rsidRDefault="008454E0" w14:paraId="0956AF3A" w14:textId="77777777">
      <w:pPr>
        <w:pStyle w:val="Paragraphedeliste"/>
        <w:numPr>
          <w:ilvl w:val="0"/>
          <w:numId w:val="27"/>
        </w:numPr>
        <w:rPr>
          <w:sz w:val="24"/>
          <w:szCs w:val="24"/>
        </w:rPr>
      </w:pPr>
      <w:r w:rsidRPr="00A33E59">
        <w:rPr>
          <w:sz w:val="24"/>
          <w:szCs w:val="24"/>
        </w:rPr>
        <w:t>Narrator:</w:t>
      </w:r>
    </w:p>
    <w:p w:rsidRPr="00A33E59" w:rsidR="008454E0" w:rsidP="003D1F6F" w:rsidRDefault="61AD51B9" w14:paraId="187C7495" w14:textId="2933362F">
      <w:pPr>
        <w:pStyle w:val="Paragraphedeliste"/>
        <w:numPr>
          <w:ilvl w:val="0"/>
          <w:numId w:val="27"/>
        </w:numPr>
        <w:rPr>
          <w:rFonts w:cstheme="minorBidi"/>
          <w:sz w:val="24"/>
          <w:szCs w:val="24"/>
        </w:rPr>
      </w:pPr>
      <w:r w:rsidRPr="00A33E59">
        <w:rPr>
          <w:sz w:val="24"/>
          <w:szCs w:val="24"/>
        </w:rPr>
        <w:t>Facilitator: (For focus groups)</w:t>
      </w:r>
      <w:r w:rsidRPr="00A33E59">
        <w:rPr>
          <w:rFonts w:cstheme="minorBidi"/>
          <w:sz w:val="24"/>
          <w:szCs w:val="24"/>
        </w:rPr>
        <w:t>:</w:t>
      </w:r>
    </w:p>
    <w:p w:rsidRPr="00EB5F23" w:rsidR="00AE5F19" w:rsidP="00B76EB0" w:rsidRDefault="00AE5F19" w14:paraId="291D97D6" w14:textId="77777777">
      <w:pPr>
        <w:pStyle w:val="Titre3"/>
        <w:spacing w:before="120"/>
        <w:rPr>
          <w:color w:val="auto"/>
          <w:sz w:val="28"/>
          <w:szCs w:val="28"/>
        </w:rPr>
      </w:pPr>
      <w:bookmarkStart w:name="_Toc141281511" w:id="7"/>
      <w:r w:rsidRPr="6CB6B3B5">
        <w:rPr>
          <w:color w:val="auto"/>
          <w:sz w:val="28"/>
          <w:szCs w:val="28"/>
        </w:rPr>
        <w:t>Important sounds, actions, description</w:t>
      </w:r>
      <w:bookmarkEnd w:id="7"/>
    </w:p>
    <w:p w:rsidRPr="00A33E59" w:rsidR="00AE5F19" w:rsidP="00AE5F19" w:rsidRDefault="1E8AC23B" w14:paraId="6F56C17C" w14:textId="4249945B">
      <w:pPr>
        <w:rPr>
          <w:sz w:val="24"/>
          <w:szCs w:val="24"/>
        </w:rPr>
      </w:pPr>
      <w:r w:rsidRPr="4DAFB6BB">
        <w:rPr>
          <w:sz w:val="24"/>
          <w:szCs w:val="24"/>
        </w:rPr>
        <w:t xml:space="preserve">Use brackets </w:t>
      </w:r>
      <w:bookmarkStart w:name="_Int_JSRB1qPD" w:id="8"/>
      <w:r w:rsidRPr="4DAFB6BB" w:rsidR="57514FA2">
        <w:rPr>
          <w:sz w:val="24"/>
          <w:szCs w:val="24"/>
        </w:rPr>
        <w:t>[</w:t>
      </w:r>
      <w:r w:rsidRPr="4DAFB6BB" w:rsidR="6EAAF458">
        <w:rPr>
          <w:sz w:val="24"/>
          <w:szCs w:val="24"/>
        </w:rPr>
        <w:t xml:space="preserve"> </w:t>
      </w:r>
      <w:r w:rsidRPr="4DAFB6BB" w:rsidR="57514FA2">
        <w:rPr>
          <w:sz w:val="24"/>
          <w:szCs w:val="24"/>
        </w:rPr>
        <w:t>]</w:t>
      </w:r>
      <w:bookmarkEnd w:id="8"/>
      <w:r w:rsidRPr="4DAFB6BB" w:rsidR="57514FA2">
        <w:rPr>
          <w:sz w:val="24"/>
          <w:szCs w:val="24"/>
        </w:rPr>
        <w:t xml:space="preserve"> </w:t>
      </w:r>
      <w:r w:rsidRPr="4DAFB6BB">
        <w:rPr>
          <w:sz w:val="24"/>
          <w:szCs w:val="24"/>
        </w:rPr>
        <w:t>for:</w:t>
      </w:r>
    </w:p>
    <w:p w:rsidRPr="00A33E59" w:rsidR="00AE5F19" w:rsidP="003D1F6F" w:rsidRDefault="00AE5F19" w14:paraId="6E499C98" w14:textId="77777777">
      <w:pPr>
        <w:pStyle w:val="Paragraphedeliste"/>
        <w:numPr>
          <w:ilvl w:val="0"/>
          <w:numId w:val="3"/>
        </w:numPr>
        <w:ind w:left="993"/>
        <w:rPr>
          <w:rFonts w:cstheme="minorHAnsi"/>
          <w:sz w:val="24"/>
          <w:szCs w:val="24"/>
        </w:rPr>
      </w:pPr>
      <w:r w:rsidRPr="00A33E59">
        <w:rPr>
          <w:sz w:val="24"/>
          <w:szCs w:val="24"/>
        </w:rPr>
        <w:t>Relevant information about the speech</w:t>
      </w:r>
    </w:p>
    <w:p w:rsidRPr="00A33E59" w:rsidR="00B66D4F" w:rsidP="00AE5F19" w:rsidRDefault="00B66D4F" w14:paraId="580EDA7D" w14:textId="5E5344C5">
      <w:pPr>
        <w:pStyle w:val="Paragraphedeliste"/>
        <w:ind w:left="1440"/>
        <w:rPr>
          <w:sz w:val="24"/>
          <w:szCs w:val="24"/>
        </w:rPr>
      </w:pPr>
      <w:r w:rsidRPr="00A33E59">
        <w:rPr>
          <w:b/>
          <w:bCs/>
          <w:sz w:val="24"/>
          <w:szCs w:val="24"/>
        </w:rPr>
        <w:t xml:space="preserve">Joe </w:t>
      </w:r>
      <w:r w:rsidRPr="00A33E59">
        <w:rPr>
          <w:sz w:val="24"/>
          <w:szCs w:val="24"/>
        </w:rPr>
        <w:t>[shouted]</w:t>
      </w:r>
      <w:r w:rsidRPr="00A33E59">
        <w:rPr>
          <w:b/>
          <w:bCs/>
          <w:sz w:val="24"/>
          <w:szCs w:val="24"/>
        </w:rPr>
        <w:t>:</w:t>
      </w:r>
      <w:r w:rsidRPr="00A33E59">
        <w:rPr>
          <w:sz w:val="24"/>
          <w:szCs w:val="24"/>
        </w:rPr>
        <w:t xml:space="preserve"> I hate this </w:t>
      </w:r>
      <w:r w:rsidRPr="00A33E59" w:rsidR="6BE2629A">
        <w:rPr>
          <w:sz w:val="24"/>
          <w:szCs w:val="24"/>
        </w:rPr>
        <w:t>mug</w:t>
      </w:r>
      <w:r w:rsidRPr="00A33E59">
        <w:rPr>
          <w:sz w:val="24"/>
          <w:szCs w:val="24"/>
        </w:rPr>
        <w:t xml:space="preserve">! </w:t>
      </w:r>
    </w:p>
    <w:p w:rsidRPr="00A33E59" w:rsidR="00AE5F19" w:rsidP="003D1F6F" w:rsidRDefault="00AE5F19" w14:paraId="1692F68B" w14:textId="77777777">
      <w:pPr>
        <w:pStyle w:val="Paragraphedeliste"/>
        <w:numPr>
          <w:ilvl w:val="0"/>
          <w:numId w:val="3"/>
        </w:numPr>
        <w:ind w:left="993"/>
        <w:rPr>
          <w:sz w:val="24"/>
          <w:szCs w:val="24"/>
        </w:rPr>
      </w:pPr>
      <w:r w:rsidRPr="00A33E59">
        <w:rPr>
          <w:sz w:val="24"/>
          <w:szCs w:val="24"/>
        </w:rPr>
        <w:t>Relevant non-speech audio (sound, action and description)</w:t>
      </w:r>
    </w:p>
    <w:p w:rsidRPr="00A33E59" w:rsidR="00AE5F19" w:rsidP="00AE5F19" w:rsidRDefault="00AE5F19" w14:paraId="1F08DFE8" w14:textId="77777777">
      <w:pPr>
        <w:pStyle w:val="Paragraphedeliste"/>
        <w:ind w:left="1440"/>
        <w:rPr>
          <w:sz w:val="24"/>
          <w:szCs w:val="24"/>
        </w:rPr>
      </w:pPr>
      <w:r w:rsidRPr="00A33E59">
        <w:rPr>
          <w:sz w:val="24"/>
          <w:szCs w:val="24"/>
        </w:rPr>
        <w:t>[Music]</w:t>
      </w:r>
    </w:p>
    <w:p w:rsidRPr="00A33E59" w:rsidR="00AE5F19" w:rsidP="00AE5F19" w:rsidRDefault="00AE5F19" w14:paraId="32827D9B" w14:textId="35AD813C">
      <w:pPr>
        <w:pStyle w:val="Paragraphedeliste"/>
        <w:ind w:left="1440"/>
        <w:rPr>
          <w:sz w:val="24"/>
          <w:szCs w:val="24"/>
        </w:rPr>
      </w:pPr>
      <w:r w:rsidRPr="00A33E59">
        <w:rPr>
          <w:sz w:val="24"/>
          <w:szCs w:val="24"/>
        </w:rPr>
        <w:t>[</w:t>
      </w:r>
      <w:r w:rsidRPr="00A33E59" w:rsidR="17563B37">
        <w:rPr>
          <w:sz w:val="24"/>
          <w:szCs w:val="24"/>
        </w:rPr>
        <w:t xml:space="preserve">Mug </w:t>
      </w:r>
      <w:r w:rsidRPr="00A33E59" w:rsidR="3DA80A99">
        <w:rPr>
          <w:sz w:val="24"/>
          <w:szCs w:val="24"/>
        </w:rPr>
        <w:t xml:space="preserve">shattering </w:t>
      </w:r>
      <w:r w:rsidRPr="00A33E59" w:rsidR="414286AE">
        <w:rPr>
          <w:sz w:val="24"/>
          <w:szCs w:val="24"/>
        </w:rPr>
        <w:t>on</w:t>
      </w:r>
      <w:r w:rsidRPr="00A33E59">
        <w:rPr>
          <w:sz w:val="24"/>
          <w:szCs w:val="24"/>
        </w:rPr>
        <w:t xml:space="preserve"> the floor]</w:t>
      </w:r>
    </w:p>
    <w:p w:rsidRPr="00EB5F23" w:rsidR="00AE5F19" w:rsidP="00B76EB0" w:rsidRDefault="00AE5F19" w14:paraId="5319713C" w14:textId="77777777">
      <w:pPr>
        <w:pStyle w:val="Titre3"/>
        <w:spacing w:before="120"/>
        <w:rPr>
          <w:color w:val="auto"/>
          <w:sz w:val="28"/>
          <w:szCs w:val="28"/>
        </w:rPr>
      </w:pPr>
      <w:bookmarkStart w:name="_Toc141281512" w:id="9"/>
      <w:r w:rsidRPr="6CB6B3B5">
        <w:rPr>
          <w:color w:val="auto"/>
          <w:sz w:val="28"/>
          <w:szCs w:val="28"/>
        </w:rPr>
        <w:t>Text on screen</w:t>
      </w:r>
      <w:bookmarkEnd w:id="9"/>
    </w:p>
    <w:p w:rsidRPr="00A33E59" w:rsidR="00AE5F19" w:rsidP="00AE5F19" w:rsidRDefault="00AE5F19" w14:paraId="1219E10B" w14:textId="77777777">
      <w:pPr>
        <w:rPr>
          <w:sz w:val="24"/>
          <w:szCs w:val="24"/>
        </w:rPr>
      </w:pPr>
      <w:r w:rsidRPr="00A33E59">
        <w:rPr>
          <w:sz w:val="24"/>
          <w:szCs w:val="24"/>
        </w:rPr>
        <w:t>For text that is shown in the video, it needs to be included in the transcript.</w:t>
      </w:r>
    </w:p>
    <w:p w:rsidRPr="00A33E59" w:rsidR="00F34D7B" w:rsidP="00545220" w:rsidRDefault="00AE5F19" w14:paraId="2509E567" w14:textId="6B7DBE25">
      <w:pPr>
        <w:spacing w:before="120" w:after="0"/>
        <w:ind w:left="720"/>
        <w:rPr>
          <w:sz w:val="24"/>
          <w:szCs w:val="24"/>
        </w:rPr>
      </w:pPr>
      <w:r w:rsidRPr="00A33E59">
        <w:rPr>
          <w:b/>
          <w:sz w:val="24"/>
          <w:szCs w:val="24"/>
        </w:rPr>
        <w:t>Exception:</w:t>
      </w:r>
      <w:r w:rsidRPr="00A33E59">
        <w:rPr>
          <w:sz w:val="24"/>
          <w:szCs w:val="24"/>
        </w:rPr>
        <w:t xml:space="preserve"> if the speaker speaks all that is written in the video then we do not need to add what was written a second time to the transcript. Adding the redundant text would add extra words, interrupt the flow of the </w:t>
      </w:r>
      <w:r w:rsidRPr="00A33E59" w:rsidR="00730A8D">
        <w:rPr>
          <w:sz w:val="24"/>
          <w:szCs w:val="24"/>
        </w:rPr>
        <w:t>content,</w:t>
      </w:r>
      <w:r w:rsidRPr="00A33E59">
        <w:rPr>
          <w:sz w:val="24"/>
          <w:szCs w:val="24"/>
        </w:rPr>
        <w:t xml:space="preserve"> and make it confusing to the user.</w:t>
      </w:r>
    </w:p>
    <w:p w:rsidRPr="00A33E59" w:rsidR="00287888" w:rsidP="003D1F6F" w:rsidRDefault="3931A66C" w14:paraId="2E46D44A" w14:textId="4FA8ABEA">
      <w:pPr>
        <w:pStyle w:val="Paragraphedeliste"/>
        <w:numPr>
          <w:ilvl w:val="0"/>
          <w:numId w:val="3"/>
        </w:numPr>
        <w:spacing w:before="240" w:after="200" w:line="276" w:lineRule="auto"/>
        <w:rPr>
          <w:sz w:val="24"/>
          <w:szCs w:val="24"/>
        </w:rPr>
      </w:pPr>
      <w:r w:rsidRPr="4DAFB6BB">
        <w:rPr>
          <w:sz w:val="24"/>
          <w:szCs w:val="24"/>
        </w:rPr>
        <w:t xml:space="preserve">Add headings and links where it will make the transcript more usable. </w:t>
      </w:r>
      <w:r w:rsidRPr="4DAFB6BB" w:rsidR="5CAF64F1">
        <w:rPr>
          <w:sz w:val="24"/>
          <w:szCs w:val="24"/>
        </w:rPr>
        <w:t>If the text on the screen is a considered a heading</w:t>
      </w:r>
      <w:r w:rsidRPr="4DAFB6BB" w:rsidR="45B5E0F2">
        <w:rPr>
          <w:sz w:val="24"/>
          <w:szCs w:val="24"/>
        </w:rPr>
        <w:t xml:space="preserve"> (sub-title)</w:t>
      </w:r>
      <w:r w:rsidRPr="4DAFB6BB" w:rsidR="5CAF64F1">
        <w:rPr>
          <w:sz w:val="24"/>
          <w:szCs w:val="24"/>
        </w:rPr>
        <w:t xml:space="preserve"> then s</w:t>
      </w:r>
      <w:r w:rsidRPr="4DAFB6BB" w:rsidR="53627BF9">
        <w:rPr>
          <w:sz w:val="24"/>
          <w:szCs w:val="24"/>
        </w:rPr>
        <w:t xml:space="preserve">tructure </w:t>
      </w:r>
      <w:r w:rsidRPr="4DAFB6BB" w:rsidR="5CAF64F1">
        <w:rPr>
          <w:sz w:val="24"/>
          <w:szCs w:val="24"/>
        </w:rPr>
        <w:t xml:space="preserve">the text as a heading </w:t>
      </w:r>
      <w:r w:rsidRPr="4DAFB6BB" w:rsidR="4635F05F">
        <w:rPr>
          <w:sz w:val="24"/>
          <w:szCs w:val="24"/>
        </w:rPr>
        <w:t>within the transcript, based on the</w:t>
      </w:r>
      <w:r w:rsidRPr="4DAFB6BB" w:rsidR="5CAF64F1">
        <w:rPr>
          <w:sz w:val="24"/>
          <w:szCs w:val="24"/>
        </w:rPr>
        <w:t xml:space="preserve"> layout of the web page (h2, h3, </w:t>
      </w:r>
      <w:ins w:author="Josh Cohen (CSPS-EFPC)" w:date="2023-05-05T18:13:00Z" w:id="10">
        <w:r w:rsidRPr="4DAFB6BB" w:rsidR="47DBB108">
          <w:rPr>
            <w:sz w:val="24"/>
            <w:szCs w:val="24"/>
          </w:rPr>
          <w:t>etc.</w:t>
        </w:r>
      </w:ins>
      <w:r w:rsidRPr="4DAFB6BB" w:rsidR="5CAF64F1">
        <w:rPr>
          <w:sz w:val="24"/>
          <w:szCs w:val="24"/>
        </w:rPr>
        <w:t>)</w:t>
      </w:r>
    </w:p>
    <w:p w:rsidRPr="00A33E59" w:rsidR="00287888" w:rsidP="003D1F6F" w:rsidRDefault="00344A2C" w14:paraId="57FD3488" w14:textId="089A33EF">
      <w:pPr>
        <w:pStyle w:val="Paragraphedeliste"/>
        <w:numPr>
          <w:ilvl w:val="0"/>
          <w:numId w:val="3"/>
        </w:numPr>
        <w:rPr>
          <w:sz w:val="24"/>
          <w:szCs w:val="24"/>
        </w:rPr>
      </w:pPr>
      <w:r w:rsidRPr="00A33E59">
        <w:rPr>
          <w:sz w:val="24"/>
          <w:szCs w:val="24"/>
        </w:rPr>
        <w:t xml:space="preserve">When announcing text </w:t>
      </w:r>
      <w:r w:rsidRPr="00A33E59" w:rsidR="00EC4FFC">
        <w:rPr>
          <w:sz w:val="24"/>
          <w:szCs w:val="24"/>
        </w:rPr>
        <w:t xml:space="preserve">which appears on the screen, use </w:t>
      </w:r>
      <w:r w:rsidRPr="00A33E59" w:rsidR="00965BF1">
        <w:rPr>
          <w:sz w:val="24"/>
          <w:szCs w:val="24"/>
        </w:rPr>
        <w:t xml:space="preserve">brackets and the leading text </w:t>
      </w:r>
      <w:r w:rsidRPr="00A33E59" w:rsidR="005D7CE3">
        <w:rPr>
          <w:sz w:val="24"/>
          <w:szCs w:val="24"/>
        </w:rPr>
        <w:t>“text on screen”.</w:t>
      </w:r>
    </w:p>
    <w:p w:rsidRPr="00A33E59" w:rsidR="005D7CE3" w:rsidP="003D1F6F" w:rsidRDefault="005D7CE3" w14:paraId="1EC71C03" w14:textId="0181042C">
      <w:pPr>
        <w:pStyle w:val="Paragraphedeliste"/>
        <w:numPr>
          <w:ilvl w:val="1"/>
          <w:numId w:val="3"/>
        </w:numPr>
        <w:rPr>
          <w:sz w:val="24"/>
          <w:szCs w:val="24"/>
        </w:rPr>
      </w:pPr>
      <w:r w:rsidRPr="00A33E59">
        <w:rPr>
          <w:sz w:val="24"/>
          <w:szCs w:val="24"/>
        </w:rPr>
        <w:lastRenderedPageBreak/>
        <w:t>[Text on screen: Gina Wilson, former Deputy Minister for Women and Gender Equality]</w:t>
      </w:r>
    </w:p>
    <w:p w:rsidRPr="00A33E59" w:rsidR="00AE5F19" w:rsidP="003D1F6F" w:rsidRDefault="002D6C32" w14:paraId="12E9C4C1" w14:textId="418F9542">
      <w:pPr>
        <w:pStyle w:val="Paragraphedeliste"/>
        <w:numPr>
          <w:ilvl w:val="0"/>
          <w:numId w:val="3"/>
        </w:numPr>
        <w:spacing w:before="240"/>
        <w:rPr>
          <w:sz w:val="24"/>
          <w:szCs w:val="24"/>
        </w:rPr>
      </w:pPr>
      <w:r w:rsidRPr="00A33E59">
        <w:rPr>
          <w:sz w:val="24"/>
          <w:szCs w:val="24"/>
        </w:rPr>
        <w:t>Text in a list in the video needs to be styled as a list in the transcript unless it is omitted for redundancy reasons.</w:t>
      </w:r>
    </w:p>
    <w:p w:rsidRPr="00EB5F23" w:rsidR="00AE5F19" w:rsidP="009B69E7" w:rsidRDefault="00AE5F19" w14:paraId="2D2DCF78" w14:textId="77777777">
      <w:pPr>
        <w:pStyle w:val="Titre3"/>
        <w:spacing w:before="240"/>
        <w:rPr>
          <w:color w:val="auto"/>
          <w:sz w:val="28"/>
          <w:szCs w:val="28"/>
        </w:rPr>
      </w:pPr>
      <w:bookmarkStart w:name="_Toc141281513" w:id="11"/>
      <w:r w:rsidRPr="6CB6B3B5">
        <w:rPr>
          <w:color w:val="auto"/>
          <w:sz w:val="28"/>
          <w:szCs w:val="28"/>
        </w:rPr>
        <w:t>Headings</w:t>
      </w:r>
      <w:bookmarkEnd w:id="11"/>
    </w:p>
    <w:p w:rsidRPr="00EB5F23" w:rsidR="00AE5F19" w:rsidP="1757A5FE" w:rsidRDefault="6A27FBAF" w14:paraId="517D00A4" w14:textId="4683778F">
      <w:pPr>
        <w:rPr>
          <w:rFonts w:cstheme="minorBidi"/>
        </w:rPr>
      </w:pPr>
      <w:r w:rsidRPr="00401B0D">
        <w:rPr>
          <w:sz w:val="24"/>
          <w:szCs w:val="24"/>
        </w:rPr>
        <w:t>Use headings</w:t>
      </w:r>
      <w:r w:rsidRPr="00401B0D">
        <w:rPr>
          <w:rFonts w:cstheme="minorBidi"/>
          <w:sz w:val="24"/>
          <w:szCs w:val="24"/>
        </w:rPr>
        <w:t xml:space="preserve"> to make the transcript clearer and more usable. If you create your transcript in a Word document, then keep the headings logical. The person who codes the headings will apply the correct headings based on the layout of the document and the structure of the web page.</w:t>
      </w:r>
      <w:r w:rsidRPr="00EB5F23" w:rsidR="548FAEFE">
        <w:rPr>
          <w:noProof/>
        </w:rPr>
        <w:t xml:space="preserve"> </w:t>
      </w:r>
      <w:r w:rsidRPr="00EB5F23" w:rsidR="00AE5F19">
        <w:br/>
      </w:r>
      <w:r w:rsidRPr="00EB5F23" w:rsidR="548FAEFE">
        <w:rPr>
          <w:noProof/>
        </w:rPr>
        <w:drawing>
          <wp:inline distT="0" distB="0" distL="0" distR="0" wp14:anchorId="1CA6BD0F" wp14:editId="58720867">
            <wp:extent cx="3248025" cy="551551"/>
            <wp:effectExtent l="19050" t="19050" r="9525" b="20320"/>
            <wp:docPr id="1" name="Picture 1" descr="Screenshot of the Styles panel in Word with Headings 2, 3, 4, 5 and 6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248025" cy="551551"/>
                    </a:xfrm>
                    <a:prstGeom prst="rect">
                      <a:avLst/>
                    </a:prstGeom>
                    <a:ln w="19050">
                      <a:solidFill>
                        <a:srgbClr val="9B1963"/>
                      </a:solidFill>
                    </a:ln>
                  </pic:spPr>
                </pic:pic>
              </a:graphicData>
            </a:graphic>
          </wp:inline>
        </w:drawing>
      </w:r>
    </w:p>
    <w:p w:rsidRPr="00EB5F23" w:rsidR="00AE5F19" w:rsidP="009B69E7" w:rsidRDefault="00AE5F19" w14:paraId="438E6972" w14:textId="77777777">
      <w:pPr>
        <w:pStyle w:val="Titre3"/>
        <w:spacing w:before="240"/>
        <w:rPr>
          <w:color w:val="auto"/>
          <w:sz w:val="28"/>
          <w:szCs w:val="28"/>
        </w:rPr>
      </w:pPr>
      <w:bookmarkStart w:name="_Toc141281514" w:id="12"/>
      <w:r w:rsidRPr="6CB6B3B5">
        <w:rPr>
          <w:color w:val="auto"/>
          <w:sz w:val="28"/>
          <w:szCs w:val="28"/>
        </w:rPr>
        <w:t>Links</w:t>
      </w:r>
      <w:bookmarkEnd w:id="12"/>
    </w:p>
    <w:p w:rsidRPr="007C6C4B" w:rsidR="00AE5F19" w:rsidP="00AE5F19" w:rsidRDefault="00AE5F19" w14:paraId="49701A66" w14:textId="77777777">
      <w:pPr>
        <w:rPr>
          <w:rFonts w:cstheme="minorHAnsi"/>
          <w:sz w:val="24"/>
          <w:szCs w:val="24"/>
        </w:rPr>
      </w:pPr>
      <w:r w:rsidRPr="007C6C4B">
        <w:rPr>
          <w:rFonts w:cstheme="minorHAnsi"/>
          <w:sz w:val="24"/>
          <w:szCs w:val="24"/>
        </w:rPr>
        <w:t>If a link is mentioned in the video or is in the text, then it needs to be a usable link in the transcript. The link should not display the actual URL, but the link should display a more descriptive text.</w:t>
      </w:r>
    </w:p>
    <w:p w:rsidRPr="00EB5F23" w:rsidR="00AE5F19" w:rsidP="009B69E7" w:rsidRDefault="00AE5F19" w14:paraId="6CB188AE" w14:textId="77777777">
      <w:pPr>
        <w:pStyle w:val="Titre3"/>
        <w:spacing w:before="240"/>
        <w:rPr>
          <w:color w:val="auto"/>
          <w:sz w:val="28"/>
          <w:szCs w:val="28"/>
        </w:rPr>
      </w:pPr>
      <w:bookmarkStart w:name="_Toc141281515" w:id="13"/>
      <w:r w:rsidRPr="6CB6B3B5">
        <w:rPr>
          <w:color w:val="auto"/>
          <w:sz w:val="28"/>
          <w:szCs w:val="28"/>
        </w:rPr>
        <w:t>References</w:t>
      </w:r>
      <w:bookmarkEnd w:id="13"/>
    </w:p>
    <w:p w:rsidRPr="007C6C4B" w:rsidR="00AE5F19" w:rsidP="00AE5F19" w:rsidRDefault="6A27FBAF" w14:paraId="71D55BF1" w14:textId="60E3E9C7">
      <w:pPr>
        <w:rPr>
          <w:sz w:val="24"/>
          <w:szCs w:val="24"/>
        </w:rPr>
      </w:pPr>
      <w:r w:rsidRPr="007C6C4B">
        <w:rPr>
          <w:sz w:val="24"/>
          <w:szCs w:val="24"/>
        </w:rPr>
        <w:t>If there is a reference (citation) we need to add a leading word “source:” to provide context</w:t>
      </w:r>
      <w:r w:rsidRPr="007C6C4B" w:rsidR="077E747A">
        <w:rPr>
          <w:sz w:val="24"/>
          <w:szCs w:val="24"/>
        </w:rPr>
        <w:t>.</w:t>
      </w:r>
    </w:p>
    <w:p w:rsidRPr="00EB5F23" w:rsidR="00AE5F19" w:rsidP="009B69E7" w:rsidRDefault="00AE5F19" w14:paraId="21351993" w14:textId="77777777">
      <w:pPr>
        <w:pStyle w:val="Titre3"/>
        <w:spacing w:before="240"/>
        <w:rPr>
          <w:color w:val="auto"/>
          <w:sz w:val="28"/>
          <w:szCs w:val="28"/>
        </w:rPr>
      </w:pPr>
      <w:bookmarkStart w:name="_Toc141281516" w:id="14"/>
      <w:r w:rsidRPr="6CB6B3B5">
        <w:rPr>
          <w:color w:val="auto"/>
          <w:sz w:val="28"/>
          <w:szCs w:val="28"/>
        </w:rPr>
        <w:t>Dashes vs to</w:t>
      </w:r>
      <w:bookmarkEnd w:id="14"/>
    </w:p>
    <w:p w:rsidRPr="007C6C4B" w:rsidR="00AE5F19" w:rsidP="00AE5F19" w:rsidRDefault="00AE5F19" w14:paraId="0D22DAF9" w14:textId="209BC8A8">
      <w:pPr>
        <w:rPr>
          <w:sz w:val="24"/>
          <w:szCs w:val="24"/>
        </w:rPr>
      </w:pPr>
      <w:r w:rsidRPr="007C6C4B">
        <w:rPr>
          <w:sz w:val="24"/>
          <w:szCs w:val="24"/>
        </w:rPr>
        <w:t>When writing text</w:t>
      </w:r>
      <w:r w:rsidRPr="007C6C4B" w:rsidR="00632BBF">
        <w:rPr>
          <w:sz w:val="24"/>
          <w:szCs w:val="24"/>
        </w:rPr>
        <w:t>,</w:t>
      </w:r>
      <w:r w:rsidRPr="007C6C4B">
        <w:rPr>
          <w:sz w:val="24"/>
          <w:szCs w:val="24"/>
        </w:rPr>
        <w:t xml:space="preserve"> the concept of </w:t>
      </w:r>
      <w:r w:rsidRPr="007C6C4B" w:rsidR="00726E78">
        <w:rPr>
          <w:sz w:val="24"/>
          <w:szCs w:val="24"/>
        </w:rPr>
        <w:t>“</w:t>
      </w:r>
      <w:r w:rsidRPr="007C6C4B">
        <w:rPr>
          <w:sz w:val="24"/>
          <w:szCs w:val="24"/>
        </w:rPr>
        <w:t>to something</w:t>
      </w:r>
      <w:r w:rsidRPr="007C6C4B" w:rsidR="00726E78">
        <w:rPr>
          <w:sz w:val="24"/>
          <w:szCs w:val="24"/>
        </w:rPr>
        <w:t>”</w:t>
      </w:r>
      <w:r w:rsidRPr="007C6C4B">
        <w:rPr>
          <w:sz w:val="24"/>
          <w:szCs w:val="24"/>
        </w:rPr>
        <w:t xml:space="preserve"> should be written as “to” and not with a dash (–).</w:t>
      </w:r>
    </w:p>
    <w:p w:rsidRPr="007C6C4B" w:rsidR="00AE5F19" w:rsidP="00AE5F19" w:rsidRDefault="00AE5F19" w14:paraId="1837195B" w14:textId="77777777">
      <w:pPr>
        <w:rPr>
          <w:sz w:val="24"/>
          <w:szCs w:val="24"/>
        </w:rPr>
      </w:pPr>
      <w:r w:rsidRPr="007C6C4B">
        <w:rPr>
          <w:sz w:val="24"/>
          <w:szCs w:val="24"/>
        </w:rPr>
        <w:t>Correct: April 5 to April 10</w:t>
      </w:r>
    </w:p>
    <w:p w:rsidRPr="007C6C4B" w:rsidR="005C6D9F" w:rsidP="005C6D9F" w:rsidRDefault="005C6D9F" w14:paraId="389C3F2D" w14:textId="6DCC0D4B">
      <w:pPr>
        <w:rPr>
          <w:sz w:val="24"/>
          <w:szCs w:val="24"/>
        </w:rPr>
      </w:pPr>
      <w:r w:rsidRPr="007C6C4B">
        <w:rPr>
          <w:sz w:val="24"/>
          <w:szCs w:val="24"/>
        </w:rPr>
        <w:t>Incorrect: April 5 – April 10</w:t>
      </w:r>
    </w:p>
    <w:p w:rsidRPr="007C6C4B" w:rsidR="001B6819" w:rsidP="008D6C9B" w:rsidRDefault="00E61FF2" w14:paraId="7D072AF2" w14:textId="6086F5C7">
      <w:pPr>
        <w:spacing w:before="240"/>
        <w:rPr>
          <w:sz w:val="24"/>
          <w:szCs w:val="24"/>
        </w:rPr>
      </w:pPr>
      <w:hyperlink w:history="1" w:anchor="_Transcript_links">
        <w:r w:rsidRPr="007C6C4B" w:rsidR="005E0FBD">
          <w:rPr>
            <w:rStyle w:val="Lienhypertexte"/>
            <w:color w:val="auto"/>
            <w:sz w:val="24"/>
            <w:szCs w:val="24"/>
          </w:rPr>
          <w:t>Resources and links</w:t>
        </w:r>
        <w:r w:rsidRPr="007C6C4B" w:rsidR="00334F2A">
          <w:rPr>
            <w:rStyle w:val="Lienhypertexte"/>
            <w:color w:val="auto"/>
            <w:sz w:val="24"/>
            <w:szCs w:val="24"/>
          </w:rPr>
          <w:t xml:space="preserve"> for transcripts</w:t>
        </w:r>
      </w:hyperlink>
    </w:p>
    <w:p w:rsidR="0052501F" w:rsidRDefault="0052501F" w14:paraId="591C9760" w14:textId="77777777">
      <w:pPr>
        <w:spacing w:after="200" w:line="276" w:lineRule="auto"/>
        <w:contextualSpacing w:val="0"/>
        <w:rPr>
          <w:rFonts w:eastAsiaTheme="majorEastAsia" w:cstheme="majorBidi"/>
          <w:b/>
          <w:sz w:val="32"/>
          <w:szCs w:val="32"/>
          <w:lang w:eastAsia="en-CA"/>
        </w:rPr>
      </w:pPr>
      <w:bookmarkStart w:name="_Transcript_Checklist" w:id="15"/>
      <w:bookmarkEnd w:id="15"/>
      <w:r>
        <w:rPr>
          <w:sz w:val="32"/>
          <w:szCs w:val="32"/>
          <w:lang w:eastAsia="en-CA"/>
        </w:rPr>
        <w:br w:type="page"/>
      </w:r>
    </w:p>
    <w:p w:rsidRPr="00EB5F23" w:rsidR="00FD5139" w:rsidP="007C288E" w:rsidRDefault="00FD5139" w14:paraId="3DF58F3E" w14:textId="2A28EF67">
      <w:pPr>
        <w:pStyle w:val="Titre1"/>
        <w:rPr>
          <w:lang w:eastAsia="en-CA"/>
        </w:rPr>
      </w:pPr>
      <w:bookmarkStart w:name="_Audio_Description_Guidelines" w:id="16"/>
      <w:bookmarkEnd w:id="16"/>
    </w:p>
    <w:sectPr w:rsidRPr="00EB5F23" w:rsidR="00FD5139" w:rsidSect="00C51E87">
      <w:headerReference w:type="default" r:id="rId15"/>
      <w:footerReference w:type="default" r:id="rId16"/>
      <w:pgSz w:w="12240" w:h="15840" w:orient="portrait"/>
      <w:pgMar w:top="1440" w:right="1440" w:bottom="1440" w:left="1440" w:header="567" w:footer="567" w:gutter="0"/>
      <w:cols w:space="708"/>
      <w:docGrid w:linePitch="360"/>
    </w:sectPr>
  </w:body>
</w:document>
</file>

<file path=word/comments.xml><?xml version="1.0" encoding="utf-8"?>
<w:comments xmlns:w14="http://schemas.microsoft.com/office/word/2010/wordml" xmlns:w="http://schemas.openxmlformats.org/wordprocessingml/2006/main">
  <w:comment w:initials="L(" w:author="Laurent Bergeron-Collin (CSPS-EFPC)" w:date="2023-07-27T13:44:09" w:id="1884576119">
    <w:p w:rsidR="68182E07" w:rsidRDefault="68182E07" w14:paraId="2D4CFD7E" w14:textId="3582DAF7">
      <w:pPr>
        <w:pStyle w:val="CommentText"/>
      </w:pPr>
      <w:r w:rsidR="68182E07">
        <w:rPr/>
        <w:t>Est-ce qu'on garde ce lien? Il n'est pas dans le fichier en français. Peut-être ajouter à la section "liens"??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D4CFD7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3ABA328" w16cex:dateUtc="2023-07-27T17:44:09.175Z"/>
</w16cex:commentsExtensible>
</file>

<file path=word/commentsIds.xml><?xml version="1.0" encoding="utf-8"?>
<w16cid:commentsIds xmlns:mc="http://schemas.openxmlformats.org/markup-compatibility/2006" xmlns:w16cid="http://schemas.microsoft.com/office/word/2016/wordml/cid" mc:Ignorable="w16cid">
  <w16cid:commentId w16cid:paraId="2D4CFD7E" w16cid:durableId="63ABA3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1E79" w:rsidP="00C51E87" w:rsidRDefault="006C1E79" w14:paraId="2DD6BD8B" w14:textId="77777777">
      <w:r>
        <w:separator/>
      </w:r>
    </w:p>
  </w:endnote>
  <w:endnote w:type="continuationSeparator" w:id="0">
    <w:p w:rsidR="006C1E79" w:rsidP="00C51E87" w:rsidRDefault="006C1E79" w14:paraId="7B53E934" w14:textId="77777777">
      <w:r>
        <w:continuationSeparator/>
      </w:r>
    </w:p>
  </w:endnote>
  <w:endnote w:type="continuationNotice" w:id="1">
    <w:p w:rsidR="006C1E79" w:rsidRDefault="006C1E79" w14:paraId="2437569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550065"/>
      <w:docPartObj>
        <w:docPartGallery w:val="Page Numbers (Bottom of Page)"/>
        <w:docPartUnique/>
      </w:docPartObj>
    </w:sdtPr>
    <w:sdtEndPr/>
    <w:sdtContent>
      <w:sdt>
        <w:sdtPr>
          <w:id w:val="-1769616900"/>
          <w:docPartObj>
            <w:docPartGallery w:val="Page Numbers (Top of Page)"/>
            <w:docPartUnique/>
          </w:docPartObj>
        </w:sdtPr>
        <w:sdtEndPr/>
        <w:sdtContent>
          <w:p w:rsidR="00D544C6" w:rsidRDefault="00D544C6" w14:paraId="70621C1C" w14:textId="08DCEFB4">
            <w:pPr>
              <w:pStyle w:val="Pieddepag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6D67A6" w:rsidP="006D67A6" w:rsidRDefault="006D67A6" w14:paraId="04BC2FF7" w14:textId="3ADAA113">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1E79" w:rsidP="00C51E87" w:rsidRDefault="006C1E79" w14:paraId="4F1E8B56" w14:textId="77777777">
      <w:r>
        <w:separator/>
      </w:r>
    </w:p>
  </w:footnote>
  <w:footnote w:type="continuationSeparator" w:id="0">
    <w:p w:rsidR="006C1E79" w:rsidP="00C51E87" w:rsidRDefault="006C1E79" w14:paraId="260EE36F" w14:textId="77777777">
      <w:r>
        <w:continuationSeparator/>
      </w:r>
    </w:p>
  </w:footnote>
  <w:footnote w:type="continuationNotice" w:id="1">
    <w:p w:rsidR="006C1E79" w:rsidRDefault="006C1E79" w14:paraId="0C457FD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67A6" w:rsidRDefault="006D67A6" w14:paraId="4E8CCFA4" w14:textId="1AB816D7">
    <w:pPr>
      <w:pStyle w:val="En-tte"/>
    </w:pPr>
    <w:r>
      <w:tab/>
    </w:r>
    <w:r>
      <w:tab/>
    </w:r>
  </w:p>
</w:hdr>
</file>

<file path=word/intelligence2.xml><?xml version="1.0" encoding="utf-8"?>
<int2:intelligence xmlns:int2="http://schemas.microsoft.com/office/intelligence/2020/intelligence" xmlns:oel="http://schemas.microsoft.com/office/2019/extlst">
  <int2:observations>
    <int2:textHash int2:hashCode="21AgGb3ZbwjrdC" int2:id="zezDTwg3">
      <int2:state int2:value="Rejected" int2:type="AugLoop_Text_Critique"/>
    </int2:textHash>
    <int2:textHash int2:hashCode="CUsP4OMChUrxMR" int2:id="5xH9rotI">
      <int2:state int2:value="Rejected" int2:type="AugLoop_Text_Critique"/>
    </int2:textHash>
    <int2:textHash int2:hashCode="Esveqy1sJ0qAyr" int2:id="mrWQQQDI">
      <int2:state int2:value="Rejected" int2:type="AugLoop_Text_Critique"/>
    </int2:textHash>
    <int2:textHash int2:hashCode="KniIdE+e8F/ORO" int2:id="e0r8xoun">
      <int2:state int2:value="Rejected" int2:type="AugLoop_Text_Critique"/>
    </int2:textHash>
    <int2:textHash int2:hashCode="/7r1jxIxYo+awq" int2:id="CNPZoYKL">
      <int2:state int2:value="Rejected" int2:type="AugLoop_Text_Critique"/>
    </int2:textHash>
    <int2:textHash int2:hashCode="/A/Z1DR6CaCRtJ" int2:id="sM51lDCH">
      <int2:state int2:value="Rejected" int2:type="AugLoop_Text_Critique"/>
    </int2:textHash>
    <int2:bookmark int2:bookmarkName="_Int_uKeD1wYZ" int2:invalidationBookmarkName="" int2:hashCode="Pnd8cbrVcH5Zm4" int2:id="WF6QkIjK">
      <int2:state int2:value="Rejected" int2:type="AugLoop_Text_Critique"/>
    </int2:bookmark>
    <int2:bookmark int2:bookmarkName="_Int_0FlJzrjX" int2:invalidationBookmarkName="" int2:hashCode="PLzZCtxLGSqHpi" int2:id="Aen3Gv4v">
      <int2:state int2:value="Rejected" int2:type="AugLoop_Text_Critique"/>
    </int2:bookmark>
    <int2:bookmark int2:bookmarkName="_Int_JSRB1qPD" int2:invalidationBookmarkName="" int2:hashCode="zc1cmjpHXyKYte" int2:id="xjf5wc9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5D11"/>
    <w:multiLevelType w:val="hybridMultilevel"/>
    <w:tmpl w:val="580C45A2"/>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6EB0BCB"/>
    <w:multiLevelType w:val="hybridMultilevel"/>
    <w:tmpl w:val="79DA13B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83E58E5"/>
    <w:multiLevelType w:val="hybridMultilevel"/>
    <w:tmpl w:val="133677A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85E1EE6"/>
    <w:multiLevelType w:val="hybridMultilevel"/>
    <w:tmpl w:val="04904432"/>
    <w:lvl w:ilvl="0" w:tplc="0C0C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0AF45366"/>
    <w:multiLevelType w:val="hybridMultilevel"/>
    <w:tmpl w:val="1E3A0A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C1838E3"/>
    <w:multiLevelType w:val="hybridMultilevel"/>
    <w:tmpl w:val="2670F63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0DA074A0"/>
    <w:multiLevelType w:val="hybridMultilevel"/>
    <w:tmpl w:val="B2980416"/>
    <w:lvl w:ilvl="0" w:tplc="0C0C000F">
      <w:start w:val="1"/>
      <w:numFmt w:val="decimal"/>
      <w:lvlText w:val="%1."/>
      <w:lvlJc w:val="left"/>
      <w:pPr>
        <w:ind w:left="720" w:hanging="360"/>
      </w:pPr>
    </w:lvl>
    <w:lvl w:ilvl="1" w:tplc="10090001">
      <w:start w:val="1"/>
      <w:numFmt w:val="bullet"/>
      <w:lvlText w:val=""/>
      <w:lvlJc w:val="left"/>
      <w:pPr>
        <w:ind w:left="1440" w:hanging="360"/>
      </w:pPr>
      <w:rPr>
        <w:rFonts w:hint="default" w:ascii="Symbol" w:hAnsi="Symbol"/>
        <w:color w:val="000000" w:themeColor="text1"/>
        <w:u w:color="FFFFFF" w:themeColor="background1"/>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1BC0984"/>
    <w:multiLevelType w:val="hybridMultilevel"/>
    <w:tmpl w:val="A1C6B3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41770A9"/>
    <w:multiLevelType w:val="hybridMultilevel"/>
    <w:tmpl w:val="A402885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18C61153"/>
    <w:multiLevelType w:val="hybridMultilevel"/>
    <w:tmpl w:val="A1581B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C6A5447"/>
    <w:multiLevelType w:val="hybridMultilevel"/>
    <w:tmpl w:val="B8D2D768"/>
    <w:lvl w:ilvl="0" w:tplc="10090001">
      <w:start w:val="1"/>
      <w:numFmt w:val="bullet"/>
      <w:lvlText w:val=""/>
      <w:lvlJc w:val="left"/>
      <w:pPr>
        <w:ind w:left="1080" w:hanging="360"/>
      </w:pPr>
      <w:rPr>
        <w:rFonts w:hint="default" w:ascii="Symbol" w:hAnsi="Symbol"/>
      </w:rPr>
    </w:lvl>
    <w:lvl w:ilvl="1" w:tplc="10090003">
      <w:start w:val="1"/>
      <w:numFmt w:val="bullet"/>
      <w:lvlText w:val="o"/>
      <w:lvlJc w:val="left"/>
      <w:pPr>
        <w:ind w:left="1800" w:hanging="360"/>
      </w:pPr>
      <w:rPr>
        <w:rFonts w:hint="default" w:ascii="Courier New" w:hAnsi="Courier New" w:cs="Courier New"/>
      </w:rPr>
    </w:lvl>
    <w:lvl w:ilvl="2" w:tplc="10090005">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1" w15:restartNumberingAfterBreak="0">
    <w:nsid w:val="1D3A6C02"/>
    <w:multiLevelType w:val="hybridMultilevel"/>
    <w:tmpl w:val="AC9A11AE"/>
    <w:lvl w:ilvl="0" w:tplc="10090001">
      <w:start w:val="1"/>
      <w:numFmt w:val="bullet"/>
      <w:lvlText w:val=""/>
      <w:lvlJc w:val="left"/>
      <w:pPr>
        <w:ind w:left="1440" w:hanging="360"/>
      </w:pPr>
      <w:rPr>
        <w:rFonts w:hint="default" w:ascii="Symbol" w:hAnsi="Symbol"/>
        <w:color w:val="000000" w:themeColor="text1"/>
        <w:u w:color="FFFFFF" w:themeColor="background1"/>
      </w:rPr>
    </w:lvl>
    <w:lvl w:ilvl="1" w:tplc="0C0C0003">
      <w:start w:val="1"/>
      <w:numFmt w:val="bullet"/>
      <w:lvlText w:val="o"/>
      <w:lvlJc w:val="left"/>
      <w:pPr>
        <w:ind w:left="2160" w:hanging="360"/>
      </w:pPr>
      <w:rPr>
        <w:rFonts w:hint="default" w:ascii="Courier New" w:hAnsi="Courier New" w:cs="Courier New"/>
      </w:rPr>
    </w:lvl>
    <w:lvl w:ilvl="2" w:tplc="0C0C0005" w:tentative="1">
      <w:start w:val="1"/>
      <w:numFmt w:val="bullet"/>
      <w:lvlText w:val=""/>
      <w:lvlJc w:val="left"/>
      <w:pPr>
        <w:ind w:left="2880" w:hanging="360"/>
      </w:pPr>
      <w:rPr>
        <w:rFonts w:hint="default" w:ascii="Wingdings" w:hAnsi="Wingdings"/>
      </w:rPr>
    </w:lvl>
    <w:lvl w:ilvl="3" w:tplc="0C0C0001" w:tentative="1">
      <w:start w:val="1"/>
      <w:numFmt w:val="bullet"/>
      <w:lvlText w:val=""/>
      <w:lvlJc w:val="left"/>
      <w:pPr>
        <w:ind w:left="3600" w:hanging="360"/>
      </w:pPr>
      <w:rPr>
        <w:rFonts w:hint="default" w:ascii="Symbol" w:hAnsi="Symbol"/>
      </w:rPr>
    </w:lvl>
    <w:lvl w:ilvl="4" w:tplc="0C0C0003" w:tentative="1">
      <w:start w:val="1"/>
      <w:numFmt w:val="bullet"/>
      <w:lvlText w:val="o"/>
      <w:lvlJc w:val="left"/>
      <w:pPr>
        <w:ind w:left="4320" w:hanging="360"/>
      </w:pPr>
      <w:rPr>
        <w:rFonts w:hint="default" w:ascii="Courier New" w:hAnsi="Courier New" w:cs="Courier New"/>
      </w:rPr>
    </w:lvl>
    <w:lvl w:ilvl="5" w:tplc="0C0C0005" w:tentative="1">
      <w:start w:val="1"/>
      <w:numFmt w:val="bullet"/>
      <w:lvlText w:val=""/>
      <w:lvlJc w:val="left"/>
      <w:pPr>
        <w:ind w:left="5040" w:hanging="360"/>
      </w:pPr>
      <w:rPr>
        <w:rFonts w:hint="default" w:ascii="Wingdings" w:hAnsi="Wingdings"/>
      </w:rPr>
    </w:lvl>
    <w:lvl w:ilvl="6" w:tplc="0C0C0001" w:tentative="1">
      <w:start w:val="1"/>
      <w:numFmt w:val="bullet"/>
      <w:lvlText w:val=""/>
      <w:lvlJc w:val="left"/>
      <w:pPr>
        <w:ind w:left="5760" w:hanging="360"/>
      </w:pPr>
      <w:rPr>
        <w:rFonts w:hint="default" w:ascii="Symbol" w:hAnsi="Symbol"/>
      </w:rPr>
    </w:lvl>
    <w:lvl w:ilvl="7" w:tplc="0C0C0003" w:tentative="1">
      <w:start w:val="1"/>
      <w:numFmt w:val="bullet"/>
      <w:lvlText w:val="o"/>
      <w:lvlJc w:val="left"/>
      <w:pPr>
        <w:ind w:left="6480" w:hanging="360"/>
      </w:pPr>
      <w:rPr>
        <w:rFonts w:hint="default" w:ascii="Courier New" w:hAnsi="Courier New" w:cs="Courier New"/>
      </w:rPr>
    </w:lvl>
    <w:lvl w:ilvl="8" w:tplc="0C0C0005" w:tentative="1">
      <w:start w:val="1"/>
      <w:numFmt w:val="bullet"/>
      <w:lvlText w:val=""/>
      <w:lvlJc w:val="left"/>
      <w:pPr>
        <w:ind w:left="7200" w:hanging="360"/>
      </w:pPr>
      <w:rPr>
        <w:rFonts w:hint="default" w:ascii="Wingdings" w:hAnsi="Wingdings"/>
      </w:rPr>
    </w:lvl>
  </w:abstractNum>
  <w:abstractNum w:abstractNumId="12" w15:restartNumberingAfterBreak="0">
    <w:nsid w:val="1D805FA0"/>
    <w:multiLevelType w:val="multilevel"/>
    <w:tmpl w:val="6AA6DF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1DC41C60"/>
    <w:multiLevelType w:val="hybridMultilevel"/>
    <w:tmpl w:val="EA88F09E"/>
    <w:lvl w:ilvl="0" w:tplc="71007F80">
      <w:start w:val="1"/>
      <w:numFmt w:val="bullet"/>
      <w:lvlText w:val=""/>
      <w:lvlJc w:val="left"/>
      <w:pPr>
        <w:ind w:left="720" w:hanging="360"/>
      </w:pPr>
      <w:rPr>
        <w:rFonts w:hint="default" w:ascii="Symbol" w:hAnsi="Symbol"/>
        <w:color w:val="000000" w:themeColor="text1"/>
        <w:u w:color="FFFFFF" w:themeColor="background1"/>
      </w:rPr>
    </w:lvl>
    <w:lvl w:ilvl="1" w:tplc="04090003">
      <w:start w:val="1"/>
      <w:numFmt w:val="bullet"/>
      <w:lvlText w:val="o"/>
      <w:lvlJc w:val="left"/>
      <w:pPr>
        <w:ind w:left="1440" w:hanging="360"/>
      </w:pPr>
      <w:rPr>
        <w:rFonts w:hint="default" w:ascii="Courier New" w:hAnsi="Courier New" w:cs="Times New Roman"/>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Times New Roman"/>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Times New Roman"/>
      </w:rPr>
    </w:lvl>
    <w:lvl w:ilvl="8" w:tplc="04090005">
      <w:start w:val="1"/>
      <w:numFmt w:val="bullet"/>
      <w:lvlText w:val=""/>
      <w:lvlJc w:val="left"/>
      <w:pPr>
        <w:ind w:left="6480" w:hanging="360"/>
      </w:pPr>
      <w:rPr>
        <w:rFonts w:hint="default" w:ascii="Wingdings" w:hAnsi="Wingdings"/>
      </w:rPr>
    </w:lvl>
  </w:abstractNum>
  <w:abstractNum w:abstractNumId="14" w15:restartNumberingAfterBreak="0">
    <w:nsid w:val="22D173E0"/>
    <w:multiLevelType w:val="hybridMultilevel"/>
    <w:tmpl w:val="5D2A922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9E60F3E"/>
    <w:multiLevelType w:val="hybridMultilevel"/>
    <w:tmpl w:val="D55014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3C00A86"/>
    <w:multiLevelType w:val="hybridMultilevel"/>
    <w:tmpl w:val="C96A86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4A43FD0"/>
    <w:multiLevelType w:val="hybridMultilevel"/>
    <w:tmpl w:val="8DEE75F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35AD69C2"/>
    <w:multiLevelType w:val="hybridMultilevel"/>
    <w:tmpl w:val="035663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B056691"/>
    <w:multiLevelType w:val="hybridMultilevel"/>
    <w:tmpl w:val="ADAAD146"/>
    <w:lvl w:ilvl="0" w:tplc="F62C9DA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3B6DE6"/>
    <w:multiLevelType w:val="hybridMultilevel"/>
    <w:tmpl w:val="B0B0C6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F9A4566"/>
    <w:multiLevelType w:val="hybridMultilevel"/>
    <w:tmpl w:val="74F0851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FF1607F"/>
    <w:multiLevelType w:val="hybridMultilevel"/>
    <w:tmpl w:val="FFFFFFFF"/>
    <w:lvl w:ilvl="0" w:tplc="A2D8A7CC">
      <w:start w:val="1"/>
      <w:numFmt w:val="bullet"/>
      <w:lvlText w:val=""/>
      <w:lvlJc w:val="left"/>
      <w:pPr>
        <w:ind w:left="720" w:hanging="360"/>
      </w:pPr>
      <w:rPr>
        <w:rFonts w:hint="default" w:ascii="Symbol" w:hAnsi="Symbol"/>
      </w:rPr>
    </w:lvl>
    <w:lvl w:ilvl="1" w:tplc="CCC4EF40">
      <w:start w:val="1"/>
      <w:numFmt w:val="bullet"/>
      <w:lvlText w:val="o"/>
      <w:lvlJc w:val="left"/>
      <w:pPr>
        <w:ind w:left="1440" w:hanging="360"/>
      </w:pPr>
      <w:rPr>
        <w:rFonts w:hint="default" w:ascii="Courier New" w:hAnsi="Courier New"/>
      </w:rPr>
    </w:lvl>
    <w:lvl w:ilvl="2" w:tplc="0A9A2046">
      <w:start w:val="1"/>
      <w:numFmt w:val="bullet"/>
      <w:lvlText w:val=""/>
      <w:lvlJc w:val="left"/>
      <w:pPr>
        <w:ind w:left="2160" w:hanging="360"/>
      </w:pPr>
      <w:rPr>
        <w:rFonts w:hint="default" w:ascii="Wingdings" w:hAnsi="Wingdings"/>
      </w:rPr>
    </w:lvl>
    <w:lvl w:ilvl="3" w:tplc="98B862F6">
      <w:start w:val="1"/>
      <w:numFmt w:val="bullet"/>
      <w:lvlText w:val=""/>
      <w:lvlJc w:val="left"/>
      <w:pPr>
        <w:ind w:left="2880" w:hanging="360"/>
      </w:pPr>
      <w:rPr>
        <w:rFonts w:hint="default" w:ascii="Symbol" w:hAnsi="Symbol"/>
      </w:rPr>
    </w:lvl>
    <w:lvl w:ilvl="4" w:tplc="0344AB7C">
      <w:start w:val="1"/>
      <w:numFmt w:val="bullet"/>
      <w:lvlText w:val="o"/>
      <w:lvlJc w:val="left"/>
      <w:pPr>
        <w:ind w:left="3600" w:hanging="360"/>
      </w:pPr>
      <w:rPr>
        <w:rFonts w:hint="default" w:ascii="Courier New" w:hAnsi="Courier New"/>
      </w:rPr>
    </w:lvl>
    <w:lvl w:ilvl="5" w:tplc="63540FBC">
      <w:start w:val="1"/>
      <w:numFmt w:val="bullet"/>
      <w:lvlText w:val=""/>
      <w:lvlJc w:val="left"/>
      <w:pPr>
        <w:ind w:left="4320" w:hanging="360"/>
      </w:pPr>
      <w:rPr>
        <w:rFonts w:hint="default" w:ascii="Wingdings" w:hAnsi="Wingdings"/>
      </w:rPr>
    </w:lvl>
    <w:lvl w:ilvl="6" w:tplc="07CC8B58">
      <w:start w:val="1"/>
      <w:numFmt w:val="bullet"/>
      <w:lvlText w:val=""/>
      <w:lvlJc w:val="left"/>
      <w:pPr>
        <w:ind w:left="5040" w:hanging="360"/>
      </w:pPr>
      <w:rPr>
        <w:rFonts w:hint="default" w:ascii="Symbol" w:hAnsi="Symbol"/>
      </w:rPr>
    </w:lvl>
    <w:lvl w:ilvl="7" w:tplc="1B1A109A">
      <w:start w:val="1"/>
      <w:numFmt w:val="bullet"/>
      <w:lvlText w:val="o"/>
      <w:lvlJc w:val="left"/>
      <w:pPr>
        <w:ind w:left="5760" w:hanging="360"/>
      </w:pPr>
      <w:rPr>
        <w:rFonts w:hint="default" w:ascii="Courier New" w:hAnsi="Courier New"/>
      </w:rPr>
    </w:lvl>
    <w:lvl w:ilvl="8" w:tplc="2F009176">
      <w:start w:val="1"/>
      <w:numFmt w:val="bullet"/>
      <w:lvlText w:val=""/>
      <w:lvlJc w:val="left"/>
      <w:pPr>
        <w:ind w:left="6480" w:hanging="360"/>
      </w:pPr>
      <w:rPr>
        <w:rFonts w:hint="default" w:ascii="Wingdings" w:hAnsi="Wingdings"/>
      </w:rPr>
    </w:lvl>
  </w:abstractNum>
  <w:abstractNum w:abstractNumId="23" w15:restartNumberingAfterBreak="0">
    <w:nsid w:val="40135FC8"/>
    <w:multiLevelType w:val="hybridMultilevel"/>
    <w:tmpl w:val="96D4D38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1923D5E"/>
    <w:multiLevelType w:val="hybridMultilevel"/>
    <w:tmpl w:val="0452405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3072A21"/>
    <w:multiLevelType w:val="multilevel"/>
    <w:tmpl w:val="6AA6DF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3B36AC2"/>
    <w:multiLevelType w:val="hybridMultilevel"/>
    <w:tmpl w:val="AA96BC7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7" w15:restartNumberingAfterBreak="0">
    <w:nsid w:val="43BA732D"/>
    <w:multiLevelType w:val="hybridMultilevel"/>
    <w:tmpl w:val="B2D291C6"/>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8" w15:restartNumberingAfterBreak="0">
    <w:nsid w:val="463C32D3"/>
    <w:multiLevelType w:val="hybridMultilevel"/>
    <w:tmpl w:val="030087F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9" w15:restartNumberingAfterBreak="0">
    <w:nsid w:val="4C14540C"/>
    <w:multiLevelType w:val="hybridMultilevel"/>
    <w:tmpl w:val="5432832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4C1E5782"/>
    <w:multiLevelType w:val="hybridMultilevel"/>
    <w:tmpl w:val="D678315A"/>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1" w15:restartNumberingAfterBreak="0">
    <w:nsid w:val="4F250488"/>
    <w:multiLevelType w:val="hybridMultilevel"/>
    <w:tmpl w:val="E4901C2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55971B7"/>
    <w:multiLevelType w:val="hybridMultilevel"/>
    <w:tmpl w:val="413CF43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33" w15:restartNumberingAfterBreak="0">
    <w:nsid w:val="55E503E3"/>
    <w:multiLevelType w:val="hybridMultilevel"/>
    <w:tmpl w:val="4B12518A"/>
    <w:lvl w:ilvl="0" w:tplc="72628AD2">
      <w:start w:val="1"/>
      <w:numFmt w:val="bullet"/>
      <w:lvlText w:val=""/>
      <w:lvlJc w:val="left"/>
      <w:pPr>
        <w:ind w:left="720" w:hanging="360"/>
      </w:pPr>
      <w:rPr>
        <w:rFonts w:hint="default" w:ascii="Wingdings" w:hAnsi="Wingdings"/>
        <w:color w:val="9B1963"/>
        <w:u w:color="FFFFFF" w:themeColor="background1"/>
      </w:rPr>
    </w:lvl>
    <w:lvl w:ilvl="1" w:tplc="10090001">
      <w:start w:val="1"/>
      <w:numFmt w:val="bullet"/>
      <w:lvlText w:val=""/>
      <w:lvlJc w:val="left"/>
      <w:pPr>
        <w:ind w:left="1440" w:hanging="360"/>
      </w:pPr>
      <w:rPr>
        <w:rFonts w:hint="default" w:ascii="Symbol" w:hAnsi="Symbol"/>
        <w:color w:val="000000" w:themeColor="text1"/>
        <w:u w:color="FFFFFF" w:themeColor="background1"/>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4" w15:restartNumberingAfterBreak="0">
    <w:nsid w:val="59F670DF"/>
    <w:multiLevelType w:val="hybridMultilevel"/>
    <w:tmpl w:val="EFF42AA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5" w15:restartNumberingAfterBreak="0">
    <w:nsid w:val="5A39777F"/>
    <w:multiLevelType w:val="hybridMultilevel"/>
    <w:tmpl w:val="057CDF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5CBE357D"/>
    <w:multiLevelType w:val="hybridMultilevel"/>
    <w:tmpl w:val="6F020EE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5D1B2F8A"/>
    <w:multiLevelType w:val="hybridMultilevel"/>
    <w:tmpl w:val="9C0039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148581D"/>
    <w:multiLevelType w:val="hybridMultilevel"/>
    <w:tmpl w:val="F79A94FE"/>
    <w:lvl w:ilvl="0" w:tplc="10090001">
      <w:start w:val="1"/>
      <w:numFmt w:val="bullet"/>
      <w:lvlText w:val=""/>
      <w:lvlJc w:val="left"/>
      <w:pPr>
        <w:ind w:left="720" w:hanging="360"/>
      </w:pPr>
      <w:rPr>
        <w:rFonts w:hint="default" w:ascii="Symbol" w:hAnsi="Symbol"/>
        <w:color w:val="000000" w:themeColor="text1"/>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B3225B"/>
    <w:multiLevelType w:val="hybridMultilevel"/>
    <w:tmpl w:val="5A90E3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63CF4A3B"/>
    <w:multiLevelType w:val="hybridMultilevel"/>
    <w:tmpl w:val="1B3292DE"/>
    <w:lvl w:ilvl="0" w:tplc="0C0C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1" w15:restartNumberingAfterBreak="0">
    <w:nsid w:val="6C6E79DC"/>
    <w:multiLevelType w:val="hybridMultilevel"/>
    <w:tmpl w:val="7190259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2" w15:restartNumberingAfterBreak="0">
    <w:nsid w:val="71865470"/>
    <w:multiLevelType w:val="hybridMultilevel"/>
    <w:tmpl w:val="54A4ABF6"/>
    <w:lvl w:ilvl="0" w:tplc="89FE4B3C">
      <w:start w:val="1"/>
      <w:numFmt w:val="bullet"/>
      <w:lvlText w:val=""/>
      <w:lvlJc w:val="left"/>
      <w:pPr>
        <w:ind w:left="720" w:hanging="360"/>
      </w:pPr>
      <w:rPr>
        <w:rFonts w:hint="default" w:ascii="Symbol" w:hAnsi="Symbol"/>
      </w:rPr>
    </w:lvl>
    <w:lvl w:ilvl="1" w:tplc="BDC0E960">
      <w:start w:val="1"/>
      <w:numFmt w:val="bullet"/>
      <w:lvlText w:val="o"/>
      <w:lvlJc w:val="left"/>
      <w:pPr>
        <w:ind w:left="1440" w:hanging="360"/>
      </w:pPr>
      <w:rPr>
        <w:rFonts w:hint="default" w:ascii="Courier New" w:hAnsi="Courier New"/>
      </w:rPr>
    </w:lvl>
    <w:lvl w:ilvl="2" w:tplc="98E627D4">
      <w:start w:val="1"/>
      <w:numFmt w:val="bullet"/>
      <w:lvlText w:val=""/>
      <w:lvlJc w:val="left"/>
      <w:pPr>
        <w:ind w:left="2160" w:hanging="360"/>
      </w:pPr>
      <w:rPr>
        <w:rFonts w:hint="default" w:ascii="Wingdings" w:hAnsi="Wingdings"/>
      </w:rPr>
    </w:lvl>
    <w:lvl w:ilvl="3" w:tplc="5566A2CE">
      <w:start w:val="1"/>
      <w:numFmt w:val="bullet"/>
      <w:lvlText w:val=""/>
      <w:lvlJc w:val="left"/>
      <w:pPr>
        <w:ind w:left="2880" w:hanging="360"/>
      </w:pPr>
      <w:rPr>
        <w:rFonts w:hint="default" w:ascii="Symbol" w:hAnsi="Symbol"/>
      </w:rPr>
    </w:lvl>
    <w:lvl w:ilvl="4" w:tplc="63261AF0">
      <w:start w:val="1"/>
      <w:numFmt w:val="bullet"/>
      <w:lvlText w:val="o"/>
      <w:lvlJc w:val="left"/>
      <w:pPr>
        <w:ind w:left="3600" w:hanging="360"/>
      </w:pPr>
      <w:rPr>
        <w:rFonts w:hint="default" w:ascii="Courier New" w:hAnsi="Courier New"/>
      </w:rPr>
    </w:lvl>
    <w:lvl w:ilvl="5" w:tplc="E8B4E3E8">
      <w:start w:val="1"/>
      <w:numFmt w:val="bullet"/>
      <w:lvlText w:val=""/>
      <w:lvlJc w:val="left"/>
      <w:pPr>
        <w:ind w:left="4320" w:hanging="360"/>
      </w:pPr>
      <w:rPr>
        <w:rFonts w:hint="default" w:ascii="Wingdings" w:hAnsi="Wingdings"/>
      </w:rPr>
    </w:lvl>
    <w:lvl w:ilvl="6" w:tplc="EDBCC2A4">
      <w:start w:val="1"/>
      <w:numFmt w:val="bullet"/>
      <w:lvlText w:val=""/>
      <w:lvlJc w:val="left"/>
      <w:pPr>
        <w:ind w:left="5040" w:hanging="360"/>
      </w:pPr>
      <w:rPr>
        <w:rFonts w:hint="default" w:ascii="Symbol" w:hAnsi="Symbol"/>
      </w:rPr>
    </w:lvl>
    <w:lvl w:ilvl="7" w:tplc="BDE21E14">
      <w:start w:val="1"/>
      <w:numFmt w:val="bullet"/>
      <w:lvlText w:val="o"/>
      <w:lvlJc w:val="left"/>
      <w:pPr>
        <w:ind w:left="5760" w:hanging="360"/>
      </w:pPr>
      <w:rPr>
        <w:rFonts w:hint="default" w:ascii="Courier New" w:hAnsi="Courier New"/>
      </w:rPr>
    </w:lvl>
    <w:lvl w:ilvl="8" w:tplc="4E5EEEDA">
      <w:start w:val="1"/>
      <w:numFmt w:val="bullet"/>
      <w:lvlText w:val=""/>
      <w:lvlJc w:val="left"/>
      <w:pPr>
        <w:ind w:left="6480" w:hanging="360"/>
      </w:pPr>
      <w:rPr>
        <w:rFonts w:hint="default" w:ascii="Wingdings" w:hAnsi="Wingdings"/>
      </w:rPr>
    </w:lvl>
  </w:abstractNum>
  <w:abstractNum w:abstractNumId="43" w15:restartNumberingAfterBreak="0">
    <w:nsid w:val="76D463BE"/>
    <w:multiLevelType w:val="hybridMultilevel"/>
    <w:tmpl w:val="9A8EB5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8442063"/>
    <w:multiLevelType w:val="hybridMultilevel"/>
    <w:tmpl w:val="478423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175413485">
    <w:abstractNumId w:val="22"/>
  </w:num>
  <w:num w:numId="2" w16cid:durableId="165364392">
    <w:abstractNumId w:val="42"/>
  </w:num>
  <w:num w:numId="3" w16cid:durableId="1781144226">
    <w:abstractNumId w:val="10"/>
  </w:num>
  <w:num w:numId="4" w16cid:durableId="1355496230">
    <w:abstractNumId w:val="6"/>
  </w:num>
  <w:num w:numId="5" w16cid:durableId="1413240189">
    <w:abstractNumId w:val="33"/>
  </w:num>
  <w:num w:numId="6" w16cid:durableId="226961402">
    <w:abstractNumId w:val="11"/>
  </w:num>
  <w:num w:numId="7" w16cid:durableId="176700298">
    <w:abstractNumId w:val="0"/>
  </w:num>
  <w:num w:numId="8" w16cid:durableId="37749155">
    <w:abstractNumId w:val="13"/>
  </w:num>
  <w:num w:numId="9" w16cid:durableId="1838154572">
    <w:abstractNumId w:val="38"/>
  </w:num>
  <w:num w:numId="10" w16cid:durableId="1599019118">
    <w:abstractNumId w:val="19"/>
  </w:num>
  <w:num w:numId="11" w16cid:durableId="1531915422">
    <w:abstractNumId w:val="3"/>
  </w:num>
  <w:num w:numId="12" w16cid:durableId="1839689723">
    <w:abstractNumId w:val="40"/>
  </w:num>
  <w:num w:numId="13" w16cid:durableId="161312648">
    <w:abstractNumId w:val="30"/>
  </w:num>
  <w:num w:numId="14" w16cid:durableId="652296922">
    <w:abstractNumId w:val="32"/>
  </w:num>
  <w:num w:numId="15" w16cid:durableId="1665233103">
    <w:abstractNumId w:val="28"/>
  </w:num>
  <w:num w:numId="16" w16cid:durableId="1502961647">
    <w:abstractNumId w:val="2"/>
  </w:num>
  <w:num w:numId="17" w16cid:durableId="1136681538">
    <w:abstractNumId w:val="8"/>
  </w:num>
  <w:num w:numId="18" w16cid:durableId="213203500">
    <w:abstractNumId w:val="5"/>
  </w:num>
  <w:num w:numId="19" w16cid:durableId="665983678">
    <w:abstractNumId w:val="44"/>
  </w:num>
  <w:num w:numId="20" w16cid:durableId="1028212574">
    <w:abstractNumId w:val="7"/>
  </w:num>
  <w:num w:numId="21" w16cid:durableId="2014144148">
    <w:abstractNumId w:val="20"/>
  </w:num>
  <w:num w:numId="22" w16cid:durableId="1083144671">
    <w:abstractNumId w:val="31"/>
  </w:num>
  <w:num w:numId="23" w16cid:durableId="2114281479">
    <w:abstractNumId w:val="15"/>
  </w:num>
  <w:num w:numId="24" w16cid:durableId="539905334">
    <w:abstractNumId w:val="21"/>
  </w:num>
  <w:num w:numId="25" w16cid:durableId="2069111699">
    <w:abstractNumId w:val="43"/>
  </w:num>
  <w:num w:numId="26" w16cid:durableId="126820596">
    <w:abstractNumId w:val="35"/>
  </w:num>
  <w:num w:numId="27" w16cid:durableId="865869573">
    <w:abstractNumId w:val="24"/>
  </w:num>
  <w:num w:numId="28" w16cid:durableId="5719634">
    <w:abstractNumId w:val="37"/>
  </w:num>
  <w:num w:numId="29" w16cid:durableId="1828284294">
    <w:abstractNumId w:val="14"/>
  </w:num>
  <w:num w:numId="30" w16cid:durableId="1819884502">
    <w:abstractNumId w:val="4"/>
  </w:num>
  <w:num w:numId="31" w16cid:durableId="238366052">
    <w:abstractNumId w:val="18"/>
  </w:num>
  <w:num w:numId="32" w16cid:durableId="1959335219">
    <w:abstractNumId w:val="9"/>
  </w:num>
  <w:num w:numId="33" w16cid:durableId="333800969">
    <w:abstractNumId w:val="27"/>
  </w:num>
  <w:num w:numId="34" w16cid:durableId="984745273">
    <w:abstractNumId w:val="16"/>
  </w:num>
  <w:num w:numId="35" w16cid:durableId="1599213411">
    <w:abstractNumId w:val="36"/>
  </w:num>
  <w:num w:numId="36" w16cid:durableId="1327435297">
    <w:abstractNumId w:val="29"/>
  </w:num>
  <w:num w:numId="37" w16cid:durableId="1155533780">
    <w:abstractNumId w:val="23"/>
  </w:num>
  <w:num w:numId="38" w16cid:durableId="1462648889">
    <w:abstractNumId w:val="39"/>
  </w:num>
  <w:num w:numId="39" w16cid:durableId="1155294696">
    <w:abstractNumId w:val="25"/>
  </w:num>
  <w:num w:numId="40" w16cid:durableId="1488476659">
    <w:abstractNumId w:val="12"/>
  </w:num>
  <w:num w:numId="41" w16cid:durableId="1083645106">
    <w:abstractNumId w:val="17"/>
  </w:num>
  <w:num w:numId="42" w16cid:durableId="1400907942">
    <w:abstractNumId w:val="26"/>
  </w:num>
  <w:num w:numId="43" w16cid:durableId="82917882">
    <w:abstractNumId w:val="34"/>
  </w:num>
  <w:num w:numId="44" w16cid:durableId="348410140">
    <w:abstractNumId w:val="41"/>
  </w:num>
  <w:num w:numId="45" w16cid:durableId="1653026547">
    <w:abstractNumId w:val="1"/>
  </w:num>
  <w:numIdMacAtCleanup w:val="45"/>
</w:numbering>
</file>

<file path=word/people.xml><?xml version="1.0" encoding="utf-8"?>
<w15:people xmlns:mc="http://schemas.openxmlformats.org/markup-compatibility/2006" xmlns:w15="http://schemas.microsoft.com/office/word/2012/wordml" mc:Ignorable="w15">
  <w15:person w15:author="Josh Cohen (CSPS-EFPC)">
    <w15:presenceInfo w15:providerId="AD" w15:userId="S::josh.cohen_csps-efpc.gc.ca#ext#@gcxgce.onmicrosoft.com::b91f58a1-9f3d-4322-8500-d062273fb011"/>
  </w15:person>
  <w15:person w15:author="Laurent Bergeron-Collin (CSPS-EFPC)">
    <w15:presenceInfo w15:providerId="AD" w15:userId="S::laurent.bergeron-collin_csps-efpc.gc.ca#ext#@gcxgce.onmicrosoft.com::2c4ca819-13e4-44c0-bb1c-c650391732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3C"/>
    <w:rsid w:val="00001F64"/>
    <w:rsid w:val="000064AA"/>
    <w:rsid w:val="000073AA"/>
    <w:rsid w:val="000101FA"/>
    <w:rsid w:val="00010F95"/>
    <w:rsid w:val="000128A0"/>
    <w:rsid w:val="0002234C"/>
    <w:rsid w:val="00023444"/>
    <w:rsid w:val="00023705"/>
    <w:rsid w:val="000258E5"/>
    <w:rsid w:val="00034381"/>
    <w:rsid w:val="00040A3B"/>
    <w:rsid w:val="00042139"/>
    <w:rsid w:val="00045F2C"/>
    <w:rsid w:val="00051134"/>
    <w:rsid w:val="00052A35"/>
    <w:rsid w:val="000530FB"/>
    <w:rsid w:val="00053647"/>
    <w:rsid w:val="00055FBB"/>
    <w:rsid w:val="000575FD"/>
    <w:rsid w:val="000666C8"/>
    <w:rsid w:val="000833D1"/>
    <w:rsid w:val="00085A22"/>
    <w:rsid w:val="000863B3"/>
    <w:rsid w:val="00095289"/>
    <w:rsid w:val="000B04DE"/>
    <w:rsid w:val="000B11A3"/>
    <w:rsid w:val="000B1A94"/>
    <w:rsid w:val="000C0AEC"/>
    <w:rsid w:val="000C3522"/>
    <w:rsid w:val="000C6712"/>
    <w:rsid w:val="000C72FA"/>
    <w:rsid w:val="000D3F73"/>
    <w:rsid w:val="000D68AA"/>
    <w:rsid w:val="000E15EA"/>
    <w:rsid w:val="000E1B3E"/>
    <w:rsid w:val="000E5266"/>
    <w:rsid w:val="000E67B6"/>
    <w:rsid w:val="000F1133"/>
    <w:rsid w:val="000F180D"/>
    <w:rsid w:val="000F265F"/>
    <w:rsid w:val="000F4870"/>
    <w:rsid w:val="000F4E94"/>
    <w:rsid w:val="000F7C48"/>
    <w:rsid w:val="00100935"/>
    <w:rsid w:val="00100D37"/>
    <w:rsid w:val="001036E0"/>
    <w:rsid w:val="00107D5F"/>
    <w:rsid w:val="0011440B"/>
    <w:rsid w:val="0011448B"/>
    <w:rsid w:val="00120A26"/>
    <w:rsid w:val="00125B0F"/>
    <w:rsid w:val="00126C64"/>
    <w:rsid w:val="00131F0F"/>
    <w:rsid w:val="0013241A"/>
    <w:rsid w:val="0013365C"/>
    <w:rsid w:val="001336BE"/>
    <w:rsid w:val="00133CEF"/>
    <w:rsid w:val="0013420A"/>
    <w:rsid w:val="00134D0E"/>
    <w:rsid w:val="00140A1C"/>
    <w:rsid w:val="001465BE"/>
    <w:rsid w:val="00153E4D"/>
    <w:rsid w:val="0016398F"/>
    <w:rsid w:val="00163AAD"/>
    <w:rsid w:val="0016439E"/>
    <w:rsid w:val="00164670"/>
    <w:rsid w:val="00171886"/>
    <w:rsid w:val="00185A80"/>
    <w:rsid w:val="0018757E"/>
    <w:rsid w:val="00196621"/>
    <w:rsid w:val="001A4A50"/>
    <w:rsid w:val="001A7AC0"/>
    <w:rsid w:val="001B1AA7"/>
    <w:rsid w:val="001B6819"/>
    <w:rsid w:val="001C2137"/>
    <w:rsid w:val="001C60C1"/>
    <w:rsid w:val="001C7E3C"/>
    <w:rsid w:val="001D5E56"/>
    <w:rsid w:val="001E0B5A"/>
    <w:rsid w:val="001E2BF5"/>
    <w:rsid w:val="001E708A"/>
    <w:rsid w:val="001F20B0"/>
    <w:rsid w:val="001F7BFD"/>
    <w:rsid w:val="00201F85"/>
    <w:rsid w:val="00202BE8"/>
    <w:rsid w:val="00203603"/>
    <w:rsid w:val="00207A81"/>
    <w:rsid w:val="002111D0"/>
    <w:rsid w:val="00212678"/>
    <w:rsid w:val="00213A79"/>
    <w:rsid w:val="00213BB1"/>
    <w:rsid w:val="002173F8"/>
    <w:rsid w:val="002212A5"/>
    <w:rsid w:val="002227EB"/>
    <w:rsid w:val="0022383D"/>
    <w:rsid w:val="00224C13"/>
    <w:rsid w:val="0022679D"/>
    <w:rsid w:val="0023028C"/>
    <w:rsid w:val="00236598"/>
    <w:rsid w:val="00241C6E"/>
    <w:rsid w:val="002440FF"/>
    <w:rsid w:val="002443F5"/>
    <w:rsid w:val="00246552"/>
    <w:rsid w:val="00246B5E"/>
    <w:rsid w:val="00263354"/>
    <w:rsid w:val="00264304"/>
    <w:rsid w:val="002653C1"/>
    <w:rsid w:val="00270DEF"/>
    <w:rsid w:val="00274AFC"/>
    <w:rsid w:val="002752D1"/>
    <w:rsid w:val="00275335"/>
    <w:rsid w:val="00275662"/>
    <w:rsid w:val="002761F7"/>
    <w:rsid w:val="0027751F"/>
    <w:rsid w:val="00285643"/>
    <w:rsid w:val="00285813"/>
    <w:rsid w:val="00286BBB"/>
    <w:rsid w:val="00287888"/>
    <w:rsid w:val="00292CEA"/>
    <w:rsid w:val="002A02E3"/>
    <w:rsid w:val="002A1398"/>
    <w:rsid w:val="002A401F"/>
    <w:rsid w:val="002A527B"/>
    <w:rsid w:val="002A5EE0"/>
    <w:rsid w:val="002B0717"/>
    <w:rsid w:val="002B2D28"/>
    <w:rsid w:val="002C030C"/>
    <w:rsid w:val="002C30DE"/>
    <w:rsid w:val="002C69DE"/>
    <w:rsid w:val="002D2C7B"/>
    <w:rsid w:val="002D2C87"/>
    <w:rsid w:val="002D6C32"/>
    <w:rsid w:val="002E3C3E"/>
    <w:rsid w:val="002E632A"/>
    <w:rsid w:val="002F07A4"/>
    <w:rsid w:val="002F0BBE"/>
    <w:rsid w:val="002F1E63"/>
    <w:rsid w:val="002F2261"/>
    <w:rsid w:val="00302159"/>
    <w:rsid w:val="00302846"/>
    <w:rsid w:val="00304199"/>
    <w:rsid w:val="00304EA2"/>
    <w:rsid w:val="003069A7"/>
    <w:rsid w:val="003076F5"/>
    <w:rsid w:val="00311BF1"/>
    <w:rsid w:val="0031304E"/>
    <w:rsid w:val="00314064"/>
    <w:rsid w:val="00316BE8"/>
    <w:rsid w:val="00316E97"/>
    <w:rsid w:val="00320483"/>
    <w:rsid w:val="00326C44"/>
    <w:rsid w:val="003311B9"/>
    <w:rsid w:val="00334F2A"/>
    <w:rsid w:val="00335456"/>
    <w:rsid w:val="003357E1"/>
    <w:rsid w:val="0033721A"/>
    <w:rsid w:val="00337759"/>
    <w:rsid w:val="003448CE"/>
    <w:rsid w:val="00344A2C"/>
    <w:rsid w:val="00353B86"/>
    <w:rsid w:val="00361640"/>
    <w:rsid w:val="00365BA1"/>
    <w:rsid w:val="00367975"/>
    <w:rsid w:val="00367D7E"/>
    <w:rsid w:val="00370E43"/>
    <w:rsid w:val="00381E96"/>
    <w:rsid w:val="0038741F"/>
    <w:rsid w:val="0039360C"/>
    <w:rsid w:val="0039580A"/>
    <w:rsid w:val="0039616B"/>
    <w:rsid w:val="00396F14"/>
    <w:rsid w:val="003A13ED"/>
    <w:rsid w:val="003A6CB7"/>
    <w:rsid w:val="003A7A88"/>
    <w:rsid w:val="003B05D1"/>
    <w:rsid w:val="003B184E"/>
    <w:rsid w:val="003B38AC"/>
    <w:rsid w:val="003B6AC6"/>
    <w:rsid w:val="003C3B3F"/>
    <w:rsid w:val="003D1F6F"/>
    <w:rsid w:val="003D36DF"/>
    <w:rsid w:val="003D47D8"/>
    <w:rsid w:val="003D652B"/>
    <w:rsid w:val="003E311C"/>
    <w:rsid w:val="003E5902"/>
    <w:rsid w:val="003E5DAA"/>
    <w:rsid w:val="003E74F3"/>
    <w:rsid w:val="003F2B73"/>
    <w:rsid w:val="003F2D28"/>
    <w:rsid w:val="003F3EBC"/>
    <w:rsid w:val="003F6B2D"/>
    <w:rsid w:val="003F7057"/>
    <w:rsid w:val="00401B0D"/>
    <w:rsid w:val="00404460"/>
    <w:rsid w:val="00404D9D"/>
    <w:rsid w:val="00406EB8"/>
    <w:rsid w:val="004106CB"/>
    <w:rsid w:val="004112C7"/>
    <w:rsid w:val="00417C7C"/>
    <w:rsid w:val="00421818"/>
    <w:rsid w:val="00425D77"/>
    <w:rsid w:val="004272ED"/>
    <w:rsid w:val="004314BB"/>
    <w:rsid w:val="00432751"/>
    <w:rsid w:val="00433203"/>
    <w:rsid w:val="0043396E"/>
    <w:rsid w:val="00434676"/>
    <w:rsid w:val="004432EE"/>
    <w:rsid w:val="0044486E"/>
    <w:rsid w:val="00444A66"/>
    <w:rsid w:val="00450532"/>
    <w:rsid w:val="00450955"/>
    <w:rsid w:val="00452891"/>
    <w:rsid w:val="004537D2"/>
    <w:rsid w:val="004563DD"/>
    <w:rsid w:val="00457661"/>
    <w:rsid w:val="00474F2D"/>
    <w:rsid w:val="00482D5B"/>
    <w:rsid w:val="00483EC1"/>
    <w:rsid w:val="00486769"/>
    <w:rsid w:val="00487352"/>
    <w:rsid w:val="00487A7E"/>
    <w:rsid w:val="0049041E"/>
    <w:rsid w:val="004908E4"/>
    <w:rsid w:val="00491061"/>
    <w:rsid w:val="00491439"/>
    <w:rsid w:val="00491B7B"/>
    <w:rsid w:val="00495156"/>
    <w:rsid w:val="004A4042"/>
    <w:rsid w:val="004B0A86"/>
    <w:rsid w:val="004B18E4"/>
    <w:rsid w:val="004C3686"/>
    <w:rsid w:val="004D0968"/>
    <w:rsid w:val="004D3804"/>
    <w:rsid w:val="004D5377"/>
    <w:rsid w:val="004D53AC"/>
    <w:rsid w:val="004D6C9D"/>
    <w:rsid w:val="004E0EA8"/>
    <w:rsid w:val="004E1549"/>
    <w:rsid w:val="004E179A"/>
    <w:rsid w:val="004E7A6B"/>
    <w:rsid w:val="004F00E8"/>
    <w:rsid w:val="004F1E09"/>
    <w:rsid w:val="004F7004"/>
    <w:rsid w:val="00500579"/>
    <w:rsid w:val="00504695"/>
    <w:rsid w:val="00511167"/>
    <w:rsid w:val="005143F2"/>
    <w:rsid w:val="0052501F"/>
    <w:rsid w:val="00530E11"/>
    <w:rsid w:val="00537663"/>
    <w:rsid w:val="00540052"/>
    <w:rsid w:val="00545220"/>
    <w:rsid w:val="00545D02"/>
    <w:rsid w:val="00552672"/>
    <w:rsid w:val="00555C3F"/>
    <w:rsid w:val="00565D62"/>
    <w:rsid w:val="005663EC"/>
    <w:rsid w:val="005764EC"/>
    <w:rsid w:val="00580819"/>
    <w:rsid w:val="00581078"/>
    <w:rsid w:val="0058424B"/>
    <w:rsid w:val="00591731"/>
    <w:rsid w:val="005968F7"/>
    <w:rsid w:val="005A14CA"/>
    <w:rsid w:val="005A7184"/>
    <w:rsid w:val="005B3C50"/>
    <w:rsid w:val="005B58C1"/>
    <w:rsid w:val="005C2E54"/>
    <w:rsid w:val="005C3015"/>
    <w:rsid w:val="005C6D9F"/>
    <w:rsid w:val="005D482E"/>
    <w:rsid w:val="005D7CE3"/>
    <w:rsid w:val="005E0FBD"/>
    <w:rsid w:val="005E614F"/>
    <w:rsid w:val="005F1F37"/>
    <w:rsid w:val="005F4252"/>
    <w:rsid w:val="005F6B02"/>
    <w:rsid w:val="005F7544"/>
    <w:rsid w:val="006016ED"/>
    <w:rsid w:val="00603CEA"/>
    <w:rsid w:val="00607829"/>
    <w:rsid w:val="00613180"/>
    <w:rsid w:val="00614B6D"/>
    <w:rsid w:val="00617592"/>
    <w:rsid w:val="00617595"/>
    <w:rsid w:val="00617615"/>
    <w:rsid w:val="00620448"/>
    <w:rsid w:val="006214D8"/>
    <w:rsid w:val="00621EA1"/>
    <w:rsid w:val="0062234D"/>
    <w:rsid w:val="0062240A"/>
    <w:rsid w:val="00623B04"/>
    <w:rsid w:val="0062714C"/>
    <w:rsid w:val="00631F23"/>
    <w:rsid w:val="00632BBF"/>
    <w:rsid w:val="00633607"/>
    <w:rsid w:val="00646E0A"/>
    <w:rsid w:val="00654E89"/>
    <w:rsid w:val="0066092F"/>
    <w:rsid w:val="006619FE"/>
    <w:rsid w:val="00665242"/>
    <w:rsid w:val="00671D95"/>
    <w:rsid w:val="0067326A"/>
    <w:rsid w:val="00674139"/>
    <w:rsid w:val="00675A32"/>
    <w:rsid w:val="00682FAC"/>
    <w:rsid w:val="00684C23"/>
    <w:rsid w:val="006857CE"/>
    <w:rsid w:val="006A35AE"/>
    <w:rsid w:val="006A465E"/>
    <w:rsid w:val="006A4672"/>
    <w:rsid w:val="006B29AF"/>
    <w:rsid w:val="006C1E79"/>
    <w:rsid w:val="006C2FA5"/>
    <w:rsid w:val="006D1F7C"/>
    <w:rsid w:val="006D2159"/>
    <w:rsid w:val="006D3629"/>
    <w:rsid w:val="006D377A"/>
    <w:rsid w:val="006D5529"/>
    <w:rsid w:val="006D5741"/>
    <w:rsid w:val="006D67A6"/>
    <w:rsid w:val="006E14A1"/>
    <w:rsid w:val="006E15E2"/>
    <w:rsid w:val="006E1B48"/>
    <w:rsid w:val="006E3444"/>
    <w:rsid w:val="006E5BBB"/>
    <w:rsid w:val="006F02E9"/>
    <w:rsid w:val="006F17F6"/>
    <w:rsid w:val="006F3235"/>
    <w:rsid w:val="006F6C8A"/>
    <w:rsid w:val="007048B1"/>
    <w:rsid w:val="00706764"/>
    <w:rsid w:val="00707491"/>
    <w:rsid w:val="007101D8"/>
    <w:rsid w:val="007158E6"/>
    <w:rsid w:val="00715E89"/>
    <w:rsid w:val="00721BE3"/>
    <w:rsid w:val="00725300"/>
    <w:rsid w:val="00726E78"/>
    <w:rsid w:val="00730A8D"/>
    <w:rsid w:val="00732BAF"/>
    <w:rsid w:val="00733EED"/>
    <w:rsid w:val="007405FE"/>
    <w:rsid w:val="0074194B"/>
    <w:rsid w:val="007432EF"/>
    <w:rsid w:val="007457DA"/>
    <w:rsid w:val="00752458"/>
    <w:rsid w:val="007532A6"/>
    <w:rsid w:val="00754596"/>
    <w:rsid w:val="00755283"/>
    <w:rsid w:val="00760B76"/>
    <w:rsid w:val="00761301"/>
    <w:rsid w:val="00766860"/>
    <w:rsid w:val="007724C5"/>
    <w:rsid w:val="00773D76"/>
    <w:rsid w:val="00776620"/>
    <w:rsid w:val="007846BC"/>
    <w:rsid w:val="00786702"/>
    <w:rsid w:val="00792EBB"/>
    <w:rsid w:val="00793A32"/>
    <w:rsid w:val="007A0D9A"/>
    <w:rsid w:val="007A40B1"/>
    <w:rsid w:val="007A4B4E"/>
    <w:rsid w:val="007B16BD"/>
    <w:rsid w:val="007C288E"/>
    <w:rsid w:val="007C5183"/>
    <w:rsid w:val="007C6C4B"/>
    <w:rsid w:val="007C70CF"/>
    <w:rsid w:val="007D012D"/>
    <w:rsid w:val="007E0E43"/>
    <w:rsid w:val="007E3E70"/>
    <w:rsid w:val="007F08F8"/>
    <w:rsid w:val="007F0AA0"/>
    <w:rsid w:val="007F3BA0"/>
    <w:rsid w:val="008105A1"/>
    <w:rsid w:val="00813D24"/>
    <w:rsid w:val="00826BAC"/>
    <w:rsid w:val="008276FC"/>
    <w:rsid w:val="00827DEB"/>
    <w:rsid w:val="00831130"/>
    <w:rsid w:val="00837084"/>
    <w:rsid w:val="008373C3"/>
    <w:rsid w:val="00840F42"/>
    <w:rsid w:val="008454E0"/>
    <w:rsid w:val="00846AC5"/>
    <w:rsid w:val="00852FE7"/>
    <w:rsid w:val="00853924"/>
    <w:rsid w:val="00856172"/>
    <w:rsid w:val="00856BA7"/>
    <w:rsid w:val="0086DEBF"/>
    <w:rsid w:val="0087079D"/>
    <w:rsid w:val="00871B54"/>
    <w:rsid w:val="00873AAB"/>
    <w:rsid w:val="008900F2"/>
    <w:rsid w:val="00895356"/>
    <w:rsid w:val="00896DEE"/>
    <w:rsid w:val="008A075E"/>
    <w:rsid w:val="008A252B"/>
    <w:rsid w:val="008A488C"/>
    <w:rsid w:val="008A4899"/>
    <w:rsid w:val="008A6BB2"/>
    <w:rsid w:val="008A7FAC"/>
    <w:rsid w:val="008B38DB"/>
    <w:rsid w:val="008B53D9"/>
    <w:rsid w:val="008B6871"/>
    <w:rsid w:val="008C1F19"/>
    <w:rsid w:val="008C29AD"/>
    <w:rsid w:val="008C6BDB"/>
    <w:rsid w:val="008C6D80"/>
    <w:rsid w:val="008C6DD5"/>
    <w:rsid w:val="008C730B"/>
    <w:rsid w:val="008D2C02"/>
    <w:rsid w:val="008D639D"/>
    <w:rsid w:val="008D6C9B"/>
    <w:rsid w:val="008D78A4"/>
    <w:rsid w:val="008E3AC6"/>
    <w:rsid w:val="008E5C7C"/>
    <w:rsid w:val="008E6428"/>
    <w:rsid w:val="008E6C34"/>
    <w:rsid w:val="008E7730"/>
    <w:rsid w:val="008E79C3"/>
    <w:rsid w:val="008F226A"/>
    <w:rsid w:val="008F4BBE"/>
    <w:rsid w:val="008F695E"/>
    <w:rsid w:val="009007E1"/>
    <w:rsid w:val="009108E1"/>
    <w:rsid w:val="00914D10"/>
    <w:rsid w:val="00916D3D"/>
    <w:rsid w:val="009208E3"/>
    <w:rsid w:val="0092441E"/>
    <w:rsid w:val="009278B0"/>
    <w:rsid w:val="00930617"/>
    <w:rsid w:val="009340E7"/>
    <w:rsid w:val="00934F1D"/>
    <w:rsid w:val="009355C1"/>
    <w:rsid w:val="009408C3"/>
    <w:rsid w:val="009419DB"/>
    <w:rsid w:val="00942E72"/>
    <w:rsid w:val="0094424E"/>
    <w:rsid w:val="009472B4"/>
    <w:rsid w:val="00952956"/>
    <w:rsid w:val="00953EC7"/>
    <w:rsid w:val="00961D9C"/>
    <w:rsid w:val="00963C9C"/>
    <w:rsid w:val="00965BF1"/>
    <w:rsid w:val="00977D22"/>
    <w:rsid w:val="0099507E"/>
    <w:rsid w:val="00995751"/>
    <w:rsid w:val="0099676D"/>
    <w:rsid w:val="009A0A55"/>
    <w:rsid w:val="009A6D61"/>
    <w:rsid w:val="009B04AC"/>
    <w:rsid w:val="009B553A"/>
    <w:rsid w:val="009B69E7"/>
    <w:rsid w:val="009C0DC2"/>
    <w:rsid w:val="009C4A5E"/>
    <w:rsid w:val="009C73ED"/>
    <w:rsid w:val="009D0ECB"/>
    <w:rsid w:val="009D76E1"/>
    <w:rsid w:val="009E1A83"/>
    <w:rsid w:val="009F0366"/>
    <w:rsid w:val="009F092C"/>
    <w:rsid w:val="009F1970"/>
    <w:rsid w:val="009F1D53"/>
    <w:rsid w:val="009F64C0"/>
    <w:rsid w:val="00A0459A"/>
    <w:rsid w:val="00A04B7B"/>
    <w:rsid w:val="00A06253"/>
    <w:rsid w:val="00A06DAC"/>
    <w:rsid w:val="00A07362"/>
    <w:rsid w:val="00A129C0"/>
    <w:rsid w:val="00A12F1B"/>
    <w:rsid w:val="00A1364B"/>
    <w:rsid w:val="00A1600E"/>
    <w:rsid w:val="00A163C2"/>
    <w:rsid w:val="00A167DF"/>
    <w:rsid w:val="00A20F49"/>
    <w:rsid w:val="00A23395"/>
    <w:rsid w:val="00A25AF1"/>
    <w:rsid w:val="00A25EFD"/>
    <w:rsid w:val="00A315E8"/>
    <w:rsid w:val="00A3282A"/>
    <w:rsid w:val="00A32BA8"/>
    <w:rsid w:val="00A33E59"/>
    <w:rsid w:val="00A3788D"/>
    <w:rsid w:val="00A41621"/>
    <w:rsid w:val="00A42E70"/>
    <w:rsid w:val="00A45075"/>
    <w:rsid w:val="00A53AE3"/>
    <w:rsid w:val="00A53DA0"/>
    <w:rsid w:val="00A551CA"/>
    <w:rsid w:val="00A56610"/>
    <w:rsid w:val="00A659C9"/>
    <w:rsid w:val="00A700D5"/>
    <w:rsid w:val="00A70B9A"/>
    <w:rsid w:val="00A75F79"/>
    <w:rsid w:val="00A7761A"/>
    <w:rsid w:val="00A80EB4"/>
    <w:rsid w:val="00A81A79"/>
    <w:rsid w:val="00A81CCF"/>
    <w:rsid w:val="00A82B8D"/>
    <w:rsid w:val="00A8755A"/>
    <w:rsid w:val="00A912FF"/>
    <w:rsid w:val="00A95B4E"/>
    <w:rsid w:val="00A97627"/>
    <w:rsid w:val="00AA5DB5"/>
    <w:rsid w:val="00AB1A0A"/>
    <w:rsid w:val="00AB2C3B"/>
    <w:rsid w:val="00AB3667"/>
    <w:rsid w:val="00AB642F"/>
    <w:rsid w:val="00AC33BA"/>
    <w:rsid w:val="00AC3B57"/>
    <w:rsid w:val="00AD0E03"/>
    <w:rsid w:val="00AD3897"/>
    <w:rsid w:val="00AD3E69"/>
    <w:rsid w:val="00AD5EC7"/>
    <w:rsid w:val="00AE2489"/>
    <w:rsid w:val="00AE4CFD"/>
    <w:rsid w:val="00AE5F19"/>
    <w:rsid w:val="00AE6B78"/>
    <w:rsid w:val="00AF6331"/>
    <w:rsid w:val="00AF70B0"/>
    <w:rsid w:val="00B00746"/>
    <w:rsid w:val="00B02388"/>
    <w:rsid w:val="00B06DD1"/>
    <w:rsid w:val="00B07C10"/>
    <w:rsid w:val="00B13F3A"/>
    <w:rsid w:val="00B15ECE"/>
    <w:rsid w:val="00B16554"/>
    <w:rsid w:val="00B17C32"/>
    <w:rsid w:val="00B21C50"/>
    <w:rsid w:val="00B3384E"/>
    <w:rsid w:val="00B40697"/>
    <w:rsid w:val="00B40CA7"/>
    <w:rsid w:val="00B45297"/>
    <w:rsid w:val="00B5163A"/>
    <w:rsid w:val="00B517B6"/>
    <w:rsid w:val="00B53DCB"/>
    <w:rsid w:val="00B54E4A"/>
    <w:rsid w:val="00B6050F"/>
    <w:rsid w:val="00B641B8"/>
    <w:rsid w:val="00B64924"/>
    <w:rsid w:val="00B66D4F"/>
    <w:rsid w:val="00B6720E"/>
    <w:rsid w:val="00B71EA1"/>
    <w:rsid w:val="00B76EB0"/>
    <w:rsid w:val="00B8209E"/>
    <w:rsid w:val="00B822F1"/>
    <w:rsid w:val="00B8488A"/>
    <w:rsid w:val="00B85494"/>
    <w:rsid w:val="00B85DF0"/>
    <w:rsid w:val="00B86D54"/>
    <w:rsid w:val="00B87C9E"/>
    <w:rsid w:val="00B87FAA"/>
    <w:rsid w:val="00B91319"/>
    <w:rsid w:val="00B96118"/>
    <w:rsid w:val="00BB2F70"/>
    <w:rsid w:val="00BB4B72"/>
    <w:rsid w:val="00BB58DF"/>
    <w:rsid w:val="00BB669A"/>
    <w:rsid w:val="00BB71A4"/>
    <w:rsid w:val="00BC22A6"/>
    <w:rsid w:val="00BC74AC"/>
    <w:rsid w:val="00BD12F8"/>
    <w:rsid w:val="00BD1C45"/>
    <w:rsid w:val="00BD30B8"/>
    <w:rsid w:val="00BD37FC"/>
    <w:rsid w:val="00BD6623"/>
    <w:rsid w:val="00BD70FE"/>
    <w:rsid w:val="00BE17DE"/>
    <w:rsid w:val="00BE4E8F"/>
    <w:rsid w:val="00BE6C1F"/>
    <w:rsid w:val="00BF280E"/>
    <w:rsid w:val="00BF5EE5"/>
    <w:rsid w:val="00BF69D4"/>
    <w:rsid w:val="00BF7998"/>
    <w:rsid w:val="00C00A02"/>
    <w:rsid w:val="00C01C1C"/>
    <w:rsid w:val="00C023E6"/>
    <w:rsid w:val="00C02F19"/>
    <w:rsid w:val="00C03A74"/>
    <w:rsid w:val="00C05A7A"/>
    <w:rsid w:val="00C14AD5"/>
    <w:rsid w:val="00C33464"/>
    <w:rsid w:val="00C4084F"/>
    <w:rsid w:val="00C40B18"/>
    <w:rsid w:val="00C40FE2"/>
    <w:rsid w:val="00C448E3"/>
    <w:rsid w:val="00C51E87"/>
    <w:rsid w:val="00C53C38"/>
    <w:rsid w:val="00C5609A"/>
    <w:rsid w:val="00C61B0C"/>
    <w:rsid w:val="00C660F9"/>
    <w:rsid w:val="00C66356"/>
    <w:rsid w:val="00C716F0"/>
    <w:rsid w:val="00C7374B"/>
    <w:rsid w:val="00C73A5A"/>
    <w:rsid w:val="00C80D91"/>
    <w:rsid w:val="00C92768"/>
    <w:rsid w:val="00C92E7E"/>
    <w:rsid w:val="00C97C61"/>
    <w:rsid w:val="00CA0396"/>
    <w:rsid w:val="00CA741D"/>
    <w:rsid w:val="00CA747D"/>
    <w:rsid w:val="00CB2198"/>
    <w:rsid w:val="00CB4653"/>
    <w:rsid w:val="00CB6AE9"/>
    <w:rsid w:val="00CC3622"/>
    <w:rsid w:val="00CC5D0F"/>
    <w:rsid w:val="00CC6695"/>
    <w:rsid w:val="00CD1D4D"/>
    <w:rsid w:val="00CE61BA"/>
    <w:rsid w:val="00CE67C2"/>
    <w:rsid w:val="00CF2FDE"/>
    <w:rsid w:val="00CF7B9D"/>
    <w:rsid w:val="00D0159A"/>
    <w:rsid w:val="00D01815"/>
    <w:rsid w:val="00D062D1"/>
    <w:rsid w:val="00D106B1"/>
    <w:rsid w:val="00D169DB"/>
    <w:rsid w:val="00D16F14"/>
    <w:rsid w:val="00D20067"/>
    <w:rsid w:val="00D20D06"/>
    <w:rsid w:val="00D22EE1"/>
    <w:rsid w:val="00D2667F"/>
    <w:rsid w:val="00D33739"/>
    <w:rsid w:val="00D33EC2"/>
    <w:rsid w:val="00D344D4"/>
    <w:rsid w:val="00D40AFD"/>
    <w:rsid w:val="00D42858"/>
    <w:rsid w:val="00D4658F"/>
    <w:rsid w:val="00D46E1A"/>
    <w:rsid w:val="00D47297"/>
    <w:rsid w:val="00D544C6"/>
    <w:rsid w:val="00D63D81"/>
    <w:rsid w:val="00D664ED"/>
    <w:rsid w:val="00D70904"/>
    <w:rsid w:val="00D735A0"/>
    <w:rsid w:val="00D7399A"/>
    <w:rsid w:val="00D80618"/>
    <w:rsid w:val="00D84061"/>
    <w:rsid w:val="00D87E1B"/>
    <w:rsid w:val="00D942CF"/>
    <w:rsid w:val="00DA2F5E"/>
    <w:rsid w:val="00DA35DE"/>
    <w:rsid w:val="00DA5221"/>
    <w:rsid w:val="00DB047C"/>
    <w:rsid w:val="00DB33C8"/>
    <w:rsid w:val="00DB492A"/>
    <w:rsid w:val="00DB66DF"/>
    <w:rsid w:val="00DC1634"/>
    <w:rsid w:val="00DD2207"/>
    <w:rsid w:val="00DD3A20"/>
    <w:rsid w:val="00DD4B85"/>
    <w:rsid w:val="00DD4E38"/>
    <w:rsid w:val="00DD678C"/>
    <w:rsid w:val="00DE4ABF"/>
    <w:rsid w:val="00DF0EB2"/>
    <w:rsid w:val="00DF42C7"/>
    <w:rsid w:val="00DF44EE"/>
    <w:rsid w:val="00DF6184"/>
    <w:rsid w:val="00E0009F"/>
    <w:rsid w:val="00E07D05"/>
    <w:rsid w:val="00E13DF8"/>
    <w:rsid w:val="00E141BC"/>
    <w:rsid w:val="00E14E2C"/>
    <w:rsid w:val="00E152AD"/>
    <w:rsid w:val="00E1561C"/>
    <w:rsid w:val="00E15EE9"/>
    <w:rsid w:val="00E17264"/>
    <w:rsid w:val="00E220E8"/>
    <w:rsid w:val="00E22AB2"/>
    <w:rsid w:val="00E2685B"/>
    <w:rsid w:val="00E27E20"/>
    <w:rsid w:val="00E341AA"/>
    <w:rsid w:val="00E41109"/>
    <w:rsid w:val="00E41398"/>
    <w:rsid w:val="00E52B8C"/>
    <w:rsid w:val="00E53518"/>
    <w:rsid w:val="00E54C5C"/>
    <w:rsid w:val="00E55F44"/>
    <w:rsid w:val="00E613ED"/>
    <w:rsid w:val="00E61FF2"/>
    <w:rsid w:val="00E64355"/>
    <w:rsid w:val="00E65A70"/>
    <w:rsid w:val="00E7570E"/>
    <w:rsid w:val="00E8337D"/>
    <w:rsid w:val="00E84110"/>
    <w:rsid w:val="00E92933"/>
    <w:rsid w:val="00E94490"/>
    <w:rsid w:val="00E95E0F"/>
    <w:rsid w:val="00EA3F90"/>
    <w:rsid w:val="00EA6849"/>
    <w:rsid w:val="00EB0472"/>
    <w:rsid w:val="00EB12AE"/>
    <w:rsid w:val="00EB2420"/>
    <w:rsid w:val="00EB2962"/>
    <w:rsid w:val="00EB3F2F"/>
    <w:rsid w:val="00EB456A"/>
    <w:rsid w:val="00EB54BC"/>
    <w:rsid w:val="00EB5F23"/>
    <w:rsid w:val="00EB797E"/>
    <w:rsid w:val="00EC1184"/>
    <w:rsid w:val="00EC1CA9"/>
    <w:rsid w:val="00EC229B"/>
    <w:rsid w:val="00EC4FFC"/>
    <w:rsid w:val="00EC585E"/>
    <w:rsid w:val="00ED25BD"/>
    <w:rsid w:val="00ED340E"/>
    <w:rsid w:val="00EE5812"/>
    <w:rsid w:val="00EE5FB2"/>
    <w:rsid w:val="00EE6D6B"/>
    <w:rsid w:val="00EF0312"/>
    <w:rsid w:val="00EF1910"/>
    <w:rsid w:val="00F11568"/>
    <w:rsid w:val="00F11FDB"/>
    <w:rsid w:val="00F2276D"/>
    <w:rsid w:val="00F34D7B"/>
    <w:rsid w:val="00F47108"/>
    <w:rsid w:val="00F5157B"/>
    <w:rsid w:val="00F52C5B"/>
    <w:rsid w:val="00F52CD8"/>
    <w:rsid w:val="00F53F28"/>
    <w:rsid w:val="00F60BDA"/>
    <w:rsid w:val="00F611EC"/>
    <w:rsid w:val="00F655E2"/>
    <w:rsid w:val="00F6623C"/>
    <w:rsid w:val="00F70F56"/>
    <w:rsid w:val="00F8070F"/>
    <w:rsid w:val="00F852BC"/>
    <w:rsid w:val="00F86DC7"/>
    <w:rsid w:val="00F900A1"/>
    <w:rsid w:val="00F91579"/>
    <w:rsid w:val="00F922EF"/>
    <w:rsid w:val="00FA0CEF"/>
    <w:rsid w:val="00FA14D9"/>
    <w:rsid w:val="00FA16FB"/>
    <w:rsid w:val="00FA25A1"/>
    <w:rsid w:val="00FA4B5A"/>
    <w:rsid w:val="00FB055A"/>
    <w:rsid w:val="00FB0EAD"/>
    <w:rsid w:val="00FB2691"/>
    <w:rsid w:val="00FC72DF"/>
    <w:rsid w:val="00FC7333"/>
    <w:rsid w:val="00FD1EBB"/>
    <w:rsid w:val="00FD35B5"/>
    <w:rsid w:val="00FD5139"/>
    <w:rsid w:val="00FD79E6"/>
    <w:rsid w:val="00FE35BD"/>
    <w:rsid w:val="00FE383E"/>
    <w:rsid w:val="00FF0343"/>
    <w:rsid w:val="00FF0AC9"/>
    <w:rsid w:val="00FF49AA"/>
    <w:rsid w:val="012AABAC"/>
    <w:rsid w:val="01526A40"/>
    <w:rsid w:val="017E1E3C"/>
    <w:rsid w:val="01ABE91D"/>
    <w:rsid w:val="020955C9"/>
    <w:rsid w:val="02709AED"/>
    <w:rsid w:val="028C1ED3"/>
    <w:rsid w:val="02B43B8E"/>
    <w:rsid w:val="02CF1FC5"/>
    <w:rsid w:val="03016D62"/>
    <w:rsid w:val="048CC9EA"/>
    <w:rsid w:val="04D75560"/>
    <w:rsid w:val="04DB6AD4"/>
    <w:rsid w:val="050311C2"/>
    <w:rsid w:val="0577C3C3"/>
    <w:rsid w:val="05D764A0"/>
    <w:rsid w:val="0608C1D7"/>
    <w:rsid w:val="066A0C86"/>
    <w:rsid w:val="067DB979"/>
    <w:rsid w:val="0711234E"/>
    <w:rsid w:val="071318C4"/>
    <w:rsid w:val="07473D35"/>
    <w:rsid w:val="077DCFD1"/>
    <w:rsid w:val="077E747A"/>
    <w:rsid w:val="07DCB541"/>
    <w:rsid w:val="07FA7E93"/>
    <w:rsid w:val="081D0366"/>
    <w:rsid w:val="086B7E5E"/>
    <w:rsid w:val="086E8A51"/>
    <w:rsid w:val="08E6A70F"/>
    <w:rsid w:val="08F46C72"/>
    <w:rsid w:val="09418004"/>
    <w:rsid w:val="097A2FA4"/>
    <w:rsid w:val="09E95275"/>
    <w:rsid w:val="09EC1A76"/>
    <w:rsid w:val="0A04C72B"/>
    <w:rsid w:val="0A1A078B"/>
    <w:rsid w:val="0A24B14F"/>
    <w:rsid w:val="0A29E35E"/>
    <w:rsid w:val="0A90455A"/>
    <w:rsid w:val="0AC58C51"/>
    <w:rsid w:val="0AC7109A"/>
    <w:rsid w:val="0B0D7948"/>
    <w:rsid w:val="0B160A9D"/>
    <w:rsid w:val="0BA2D62A"/>
    <w:rsid w:val="0BB2A92D"/>
    <w:rsid w:val="0BCC4B0B"/>
    <w:rsid w:val="0BEFECF8"/>
    <w:rsid w:val="0C4F9A6F"/>
    <w:rsid w:val="0C5918FF"/>
    <w:rsid w:val="0C98DF34"/>
    <w:rsid w:val="0CAA9083"/>
    <w:rsid w:val="0D3D1472"/>
    <w:rsid w:val="0D99F93B"/>
    <w:rsid w:val="0DC69DA7"/>
    <w:rsid w:val="0E9BA4C2"/>
    <w:rsid w:val="0EB0398E"/>
    <w:rsid w:val="0ED8E4D3"/>
    <w:rsid w:val="0F08CC1A"/>
    <w:rsid w:val="0F12E1EC"/>
    <w:rsid w:val="0F168BC0"/>
    <w:rsid w:val="0F3311AD"/>
    <w:rsid w:val="0F53DA84"/>
    <w:rsid w:val="0F5A63DE"/>
    <w:rsid w:val="0F5FF437"/>
    <w:rsid w:val="0F91AE6C"/>
    <w:rsid w:val="0FDA6348"/>
    <w:rsid w:val="100DC26E"/>
    <w:rsid w:val="103C8483"/>
    <w:rsid w:val="1076F517"/>
    <w:rsid w:val="108EBDD5"/>
    <w:rsid w:val="116B86CC"/>
    <w:rsid w:val="117D9127"/>
    <w:rsid w:val="12027DF7"/>
    <w:rsid w:val="1219CD4D"/>
    <w:rsid w:val="1269D3DF"/>
    <w:rsid w:val="12E9CB7C"/>
    <w:rsid w:val="132FF285"/>
    <w:rsid w:val="137DB2CF"/>
    <w:rsid w:val="138FA1C4"/>
    <w:rsid w:val="13951B3F"/>
    <w:rsid w:val="13DEFE23"/>
    <w:rsid w:val="13EACA75"/>
    <w:rsid w:val="146F40CE"/>
    <w:rsid w:val="15253EF4"/>
    <w:rsid w:val="1546F536"/>
    <w:rsid w:val="1548A13D"/>
    <w:rsid w:val="15801712"/>
    <w:rsid w:val="15885BF0"/>
    <w:rsid w:val="15A99978"/>
    <w:rsid w:val="15B0AFD6"/>
    <w:rsid w:val="15FE149D"/>
    <w:rsid w:val="1628678B"/>
    <w:rsid w:val="16A9AA69"/>
    <w:rsid w:val="171B8F7F"/>
    <w:rsid w:val="17452A29"/>
    <w:rsid w:val="17563B37"/>
    <w:rsid w:val="1757A5FE"/>
    <w:rsid w:val="17654E85"/>
    <w:rsid w:val="17CC6113"/>
    <w:rsid w:val="17E39264"/>
    <w:rsid w:val="182DA001"/>
    <w:rsid w:val="1839B3D7"/>
    <w:rsid w:val="184AA2C5"/>
    <w:rsid w:val="18A72415"/>
    <w:rsid w:val="19011EE6"/>
    <w:rsid w:val="190F8C85"/>
    <w:rsid w:val="193D2CF9"/>
    <w:rsid w:val="1953869A"/>
    <w:rsid w:val="199B5A18"/>
    <w:rsid w:val="19BB2958"/>
    <w:rsid w:val="19DE3307"/>
    <w:rsid w:val="1A15DF9B"/>
    <w:rsid w:val="1A186BD4"/>
    <w:rsid w:val="1A543325"/>
    <w:rsid w:val="1A6EF1C6"/>
    <w:rsid w:val="1AE1DA7D"/>
    <w:rsid w:val="1AE46FFA"/>
    <w:rsid w:val="1AE5B5EF"/>
    <w:rsid w:val="1B0F4EDA"/>
    <w:rsid w:val="1B17637A"/>
    <w:rsid w:val="1BA6CF1D"/>
    <w:rsid w:val="1BBEF898"/>
    <w:rsid w:val="1BD88D9F"/>
    <w:rsid w:val="1C0A3880"/>
    <w:rsid w:val="1C189B4C"/>
    <w:rsid w:val="1D6DF32C"/>
    <w:rsid w:val="1D8C763A"/>
    <w:rsid w:val="1E261355"/>
    <w:rsid w:val="1E4059B9"/>
    <w:rsid w:val="1E516093"/>
    <w:rsid w:val="1E6BBCAF"/>
    <w:rsid w:val="1E807C84"/>
    <w:rsid w:val="1E8AC23B"/>
    <w:rsid w:val="1EA20930"/>
    <w:rsid w:val="1EA4D5B0"/>
    <w:rsid w:val="1ECD49AC"/>
    <w:rsid w:val="1EF8FCBC"/>
    <w:rsid w:val="1F4B4E53"/>
    <w:rsid w:val="202E6295"/>
    <w:rsid w:val="207C1D67"/>
    <w:rsid w:val="209D643B"/>
    <w:rsid w:val="20A6ED06"/>
    <w:rsid w:val="20EC1612"/>
    <w:rsid w:val="20F29CF0"/>
    <w:rsid w:val="215A1AFC"/>
    <w:rsid w:val="21A1E0C9"/>
    <w:rsid w:val="21D0DED9"/>
    <w:rsid w:val="221326D3"/>
    <w:rsid w:val="22297CCD"/>
    <w:rsid w:val="22348A37"/>
    <w:rsid w:val="22945882"/>
    <w:rsid w:val="22C900E2"/>
    <w:rsid w:val="22E16A80"/>
    <w:rsid w:val="22FD8EA0"/>
    <w:rsid w:val="23126B8C"/>
    <w:rsid w:val="233541BE"/>
    <w:rsid w:val="239D68C9"/>
    <w:rsid w:val="23A0BACF"/>
    <w:rsid w:val="23B5C3C2"/>
    <w:rsid w:val="23F170C8"/>
    <w:rsid w:val="2483BB1C"/>
    <w:rsid w:val="2545D01A"/>
    <w:rsid w:val="2611330B"/>
    <w:rsid w:val="261ADC25"/>
    <w:rsid w:val="265DD356"/>
    <w:rsid w:val="26C01568"/>
    <w:rsid w:val="26E1FDA3"/>
    <w:rsid w:val="270B77B4"/>
    <w:rsid w:val="270F7A37"/>
    <w:rsid w:val="273905F5"/>
    <w:rsid w:val="27503F97"/>
    <w:rsid w:val="2784642E"/>
    <w:rsid w:val="27B316BC"/>
    <w:rsid w:val="27BA0601"/>
    <w:rsid w:val="280AD689"/>
    <w:rsid w:val="2836E5A3"/>
    <w:rsid w:val="283C6191"/>
    <w:rsid w:val="289299D0"/>
    <w:rsid w:val="28B46F1A"/>
    <w:rsid w:val="28ED190B"/>
    <w:rsid w:val="29010AB1"/>
    <w:rsid w:val="2942E166"/>
    <w:rsid w:val="29833741"/>
    <w:rsid w:val="29C2F34B"/>
    <w:rsid w:val="2A42F9D1"/>
    <w:rsid w:val="2AAB7649"/>
    <w:rsid w:val="2AB6BB8C"/>
    <w:rsid w:val="2AC29F5E"/>
    <w:rsid w:val="2C2CBECE"/>
    <w:rsid w:val="2C3A02EA"/>
    <w:rsid w:val="2CD7F582"/>
    <w:rsid w:val="2D7EC48F"/>
    <w:rsid w:val="2DD27CFD"/>
    <w:rsid w:val="2E19450E"/>
    <w:rsid w:val="2E6BDA81"/>
    <w:rsid w:val="2F0E68A5"/>
    <w:rsid w:val="2FBCE75F"/>
    <w:rsid w:val="2FD73069"/>
    <w:rsid w:val="2FE68A37"/>
    <w:rsid w:val="30028C17"/>
    <w:rsid w:val="305E8CA4"/>
    <w:rsid w:val="30AE1452"/>
    <w:rsid w:val="30BA712A"/>
    <w:rsid w:val="30D29D68"/>
    <w:rsid w:val="30E944F6"/>
    <w:rsid w:val="31042B31"/>
    <w:rsid w:val="317BCBCA"/>
    <w:rsid w:val="31859303"/>
    <w:rsid w:val="3246EAF9"/>
    <w:rsid w:val="326FE83D"/>
    <w:rsid w:val="32A96AFD"/>
    <w:rsid w:val="33C44584"/>
    <w:rsid w:val="34B98110"/>
    <w:rsid w:val="34C3290F"/>
    <w:rsid w:val="34E48704"/>
    <w:rsid w:val="3506A9DD"/>
    <w:rsid w:val="351A18A6"/>
    <w:rsid w:val="355DA68B"/>
    <w:rsid w:val="35807076"/>
    <w:rsid w:val="35A6EF80"/>
    <w:rsid w:val="35CFD63B"/>
    <w:rsid w:val="35F4F8BC"/>
    <w:rsid w:val="36232F7D"/>
    <w:rsid w:val="36500105"/>
    <w:rsid w:val="3742BFE1"/>
    <w:rsid w:val="37544E4C"/>
    <w:rsid w:val="376052C3"/>
    <w:rsid w:val="37B765F2"/>
    <w:rsid w:val="37C921EA"/>
    <w:rsid w:val="37CC6674"/>
    <w:rsid w:val="385E7028"/>
    <w:rsid w:val="388131A9"/>
    <w:rsid w:val="3886990F"/>
    <w:rsid w:val="38AA9B56"/>
    <w:rsid w:val="38B28D0B"/>
    <w:rsid w:val="391E0450"/>
    <w:rsid w:val="391ECE09"/>
    <w:rsid w:val="3931A66C"/>
    <w:rsid w:val="3957FA75"/>
    <w:rsid w:val="3A2E2CE3"/>
    <w:rsid w:val="3A6C77E8"/>
    <w:rsid w:val="3A8CBDD8"/>
    <w:rsid w:val="3A9B2015"/>
    <w:rsid w:val="3B06D531"/>
    <w:rsid w:val="3BCD7553"/>
    <w:rsid w:val="3C400B05"/>
    <w:rsid w:val="3D3F301C"/>
    <w:rsid w:val="3D4C8608"/>
    <w:rsid w:val="3D993951"/>
    <w:rsid w:val="3DA80A99"/>
    <w:rsid w:val="3DAB4681"/>
    <w:rsid w:val="3DB341A8"/>
    <w:rsid w:val="3DEA6955"/>
    <w:rsid w:val="3DF44609"/>
    <w:rsid w:val="3E0EC9E7"/>
    <w:rsid w:val="3E18FF06"/>
    <w:rsid w:val="3E2FCB45"/>
    <w:rsid w:val="3E3108A7"/>
    <w:rsid w:val="3E6FB193"/>
    <w:rsid w:val="3E75786A"/>
    <w:rsid w:val="3F09D68C"/>
    <w:rsid w:val="3F41C1EE"/>
    <w:rsid w:val="3F965272"/>
    <w:rsid w:val="3F96E587"/>
    <w:rsid w:val="3F9F4C87"/>
    <w:rsid w:val="40696119"/>
    <w:rsid w:val="40F29253"/>
    <w:rsid w:val="411E0B69"/>
    <w:rsid w:val="414286AE"/>
    <w:rsid w:val="414FB896"/>
    <w:rsid w:val="41601A1B"/>
    <w:rsid w:val="41B36F4F"/>
    <w:rsid w:val="41CD3772"/>
    <w:rsid w:val="41E09065"/>
    <w:rsid w:val="42C4FA94"/>
    <w:rsid w:val="43179577"/>
    <w:rsid w:val="43190EBA"/>
    <w:rsid w:val="43DCF0EC"/>
    <w:rsid w:val="44008F2A"/>
    <w:rsid w:val="440B6E7E"/>
    <w:rsid w:val="4437C4C4"/>
    <w:rsid w:val="448281ED"/>
    <w:rsid w:val="44BA0EB9"/>
    <w:rsid w:val="45135331"/>
    <w:rsid w:val="4519B2F3"/>
    <w:rsid w:val="4549B107"/>
    <w:rsid w:val="455D5BF6"/>
    <w:rsid w:val="45ABC813"/>
    <w:rsid w:val="45B5E0F2"/>
    <w:rsid w:val="4635F05F"/>
    <w:rsid w:val="465B0F0B"/>
    <w:rsid w:val="465FC467"/>
    <w:rsid w:val="466761F2"/>
    <w:rsid w:val="46A11031"/>
    <w:rsid w:val="46D2F389"/>
    <w:rsid w:val="47288C2A"/>
    <w:rsid w:val="47DBB108"/>
    <w:rsid w:val="48172E81"/>
    <w:rsid w:val="4896A2F4"/>
    <w:rsid w:val="48AD4CDE"/>
    <w:rsid w:val="48E6B3E7"/>
    <w:rsid w:val="48F680A3"/>
    <w:rsid w:val="4937F619"/>
    <w:rsid w:val="49A91AA3"/>
    <w:rsid w:val="4A12A19A"/>
    <w:rsid w:val="4A292274"/>
    <w:rsid w:val="4A2A3208"/>
    <w:rsid w:val="4AB4875E"/>
    <w:rsid w:val="4B2206BB"/>
    <w:rsid w:val="4B28E92A"/>
    <w:rsid w:val="4BC09A4B"/>
    <w:rsid w:val="4C04ED10"/>
    <w:rsid w:val="4C09FF41"/>
    <w:rsid w:val="4C6291B0"/>
    <w:rsid w:val="4C9F48F8"/>
    <w:rsid w:val="4CA6BE2E"/>
    <w:rsid w:val="4CC9ACF7"/>
    <w:rsid w:val="4D187DCF"/>
    <w:rsid w:val="4D2B5AF3"/>
    <w:rsid w:val="4D7B0DE7"/>
    <w:rsid w:val="4D8D3483"/>
    <w:rsid w:val="4D9F568D"/>
    <w:rsid w:val="4DA5C5DE"/>
    <w:rsid w:val="4DAFB6BB"/>
    <w:rsid w:val="4DFEAC42"/>
    <w:rsid w:val="4E52F095"/>
    <w:rsid w:val="4E566CC5"/>
    <w:rsid w:val="4E5CD84A"/>
    <w:rsid w:val="4E66D4EC"/>
    <w:rsid w:val="4E89CEE1"/>
    <w:rsid w:val="4EDC6A67"/>
    <w:rsid w:val="4F95B96A"/>
    <w:rsid w:val="4FCC3093"/>
    <w:rsid w:val="4FCC953A"/>
    <w:rsid w:val="50BA3DF1"/>
    <w:rsid w:val="511E93E4"/>
    <w:rsid w:val="51B824DD"/>
    <w:rsid w:val="5229EADD"/>
    <w:rsid w:val="5245DEF0"/>
    <w:rsid w:val="53627BF9"/>
    <w:rsid w:val="537301E6"/>
    <w:rsid w:val="538745F7"/>
    <w:rsid w:val="539FA4B6"/>
    <w:rsid w:val="53D239F7"/>
    <w:rsid w:val="53E5703E"/>
    <w:rsid w:val="5422691A"/>
    <w:rsid w:val="54355C67"/>
    <w:rsid w:val="54642A48"/>
    <w:rsid w:val="547A1243"/>
    <w:rsid w:val="548FAEFE"/>
    <w:rsid w:val="55684560"/>
    <w:rsid w:val="556EEB5C"/>
    <w:rsid w:val="55986DEA"/>
    <w:rsid w:val="55DFE9F7"/>
    <w:rsid w:val="566F3F42"/>
    <w:rsid w:val="56732043"/>
    <w:rsid w:val="572D2E43"/>
    <w:rsid w:val="5731B192"/>
    <w:rsid w:val="573B246A"/>
    <w:rsid w:val="57514FA2"/>
    <w:rsid w:val="57572DC5"/>
    <w:rsid w:val="5794080A"/>
    <w:rsid w:val="57E7FEB7"/>
    <w:rsid w:val="57EA9233"/>
    <w:rsid w:val="57F35619"/>
    <w:rsid w:val="589C75E0"/>
    <w:rsid w:val="58B08283"/>
    <w:rsid w:val="58C7FDDE"/>
    <w:rsid w:val="590C6061"/>
    <w:rsid w:val="592977D9"/>
    <w:rsid w:val="5954EE7B"/>
    <w:rsid w:val="596B9C08"/>
    <w:rsid w:val="5980B7F6"/>
    <w:rsid w:val="59B8E534"/>
    <w:rsid w:val="5A9CE331"/>
    <w:rsid w:val="5AA64327"/>
    <w:rsid w:val="5B083EE7"/>
    <w:rsid w:val="5B471A1F"/>
    <w:rsid w:val="5B4954F6"/>
    <w:rsid w:val="5B629881"/>
    <w:rsid w:val="5C107CAA"/>
    <w:rsid w:val="5C70BF6A"/>
    <w:rsid w:val="5C8A2D91"/>
    <w:rsid w:val="5C8ED8E9"/>
    <w:rsid w:val="5CAF64F1"/>
    <w:rsid w:val="5CF2D26B"/>
    <w:rsid w:val="5D7C9DF2"/>
    <w:rsid w:val="5DA36329"/>
    <w:rsid w:val="5DC0B402"/>
    <w:rsid w:val="5DC4EF12"/>
    <w:rsid w:val="5DF81366"/>
    <w:rsid w:val="5E050A70"/>
    <w:rsid w:val="5E3B30C5"/>
    <w:rsid w:val="5E4E6285"/>
    <w:rsid w:val="6027D1BD"/>
    <w:rsid w:val="60510DE5"/>
    <w:rsid w:val="606E2FE1"/>
    <w:rsid w:val="618CAD07"/>
    <w:rsid w:val="61AD51B9"/>
    <w:rsid w:val="61E957CD"/>
    <w:rsid w:val="61EAAF46"/>
    <w:rsid w:val="61FEB99F"/>
    <w:rsid w:val="625AA8BB"/>
    <w:rsid w:val="62C800D4"/>
    <w:rsid w:val="62DC0D4B"/>
    <w:rsid w:val="6306108D"/>
    <w:rsid w:val="6382CE15"/>
    <w:rsid w:val="63909E03"/>
    <w:rsid w:val="63A5D0A3"/>
    <w:rsid w:val="647E652D"/>
    <w:rsid w:val="64DE08F3"/>
    <w:rsid w:val="64F10FF7"/>
    <w:rsid w:val="651E9E76"/>
    <w:rsid w:val="651F74C5"/>
    <w:rsid w:val="6664C880"/>
    <w:rsid w:val="6688BC8D"/>
    <w:rsid w:val="668CE058"/>
    <w:rsid w:val="66BCC059"/>
    <w:rsid w:val="678AA2E5"/>
    <w:rsid w:val="680345E4"/>
    <w:rsid w:val="6814374D"/>
    <w:rsid w:val="68182E07"/>
    <w:rsid w:val="681C06F2"/>
    <w:rsid w:val="685516C3"/>
    <w:rsid w:val="6867B35B"/>
    <w:rsid w:val="6928077A"/>
    <w:rsid w:val="69A91DFF"/>
    <w:rsid w:val="6A27FBAF"/>
    <w:rsid w:val="6A74CEA7"/>
    <w:rsid w:val="6AE690FE"/>
    <w:rsid w:val="6B14D762"/>
    <w:rsid w:val="6B30582B"/>
    <w:rsid w:val="6B9ACB2E"/>
    <w:rsid w:val="6BD0717B"/>
    <w:rsid w:val="6BE2629A"/>
    <w:rsid w:val="6C43D37E"/>
    <w:rsid w:val="6C983B14"/>
    <w:rsid w:val="6CAB3614"/>
    <w:rsid w:val="6CB6B3B5"/>
    <w:rsid w:val="6D369B8F"/>
    <w:rsid w:val="6D89A3E0"/>
    <w:rsid w:val="6DA13AED"/>
    <w:rsid w:val="6DD882DA"/>
    <w:rsid w:val="6DDA583A"/>
    <w:rsid w:val="6DFE84E6"/>
    <w:rsid w:val="6E8E8F04"/>
    <w:rsid w:val="6E9F363D"/>
    <w:rsid w:val="6EAAF458"/>
    <w:rsid w:val="6F7011D3"/>
    <w:rsid w:val="6F761426"/>
    <w:rsid w:val="6F90405F"/>
    <w:rsid w:val="6F992AFD"/>
    <w:rsid w:val="6FFA54E4"/>
    <w:rsid w:val="707F70B9"/>
    <w:rsid w:val="70B1BD96"/>
    <w:rsid w:val="70B931E8"/>
    <w:rsid w:val="714778FB"/>
    <w:rsid w:val="72EE5F10"/>
    <w:rsid w:val="73175690"/>
    <w:rsid w:val="7377C88A"/>
    <w:rsid w:val="737D5080"/>
    <w:rsid w:val="73FB7E71"/>
    <w:rsid w:val="74165776"/>
    <w:rsid w:val="744CACFE"/>
    <w:rsid w:val="7455B80B"/>
    <w:rsid w:val="7457E769"/>
    <w:rsid w:val="74732395"/>
    <w:rsid w:val="74948CF6"/>
    <w:rsid w:val="74B0F08C"/>
    <w:rsid w:val="74EF139E"/>
    <w:rsid w:val="7518E80D"/>
    <w:rsid w:val="75305DB0"/>
    <w:rsid w:val="7560D041"/>
    <w:rsid w:val="759C7EB3"/>
    <w:rsid w:val="7604CDC6"/>
    <w:rsid w:val="7622B192"/>
    <w:rsid w:val="7657705B"/>
    <w:rsid w:val="7686433F"/>
    <w:rsid w:val="76993A2B"/>
    <w:rsid w:val="76C38BEA"/>
    <w:rsid w:val="76D5FAC6"/>
    <w:rsid w:val="76F069B4"/>
    <w:rsid w:val="771BCCC3"/>
    <w:rsid w:val="7777A0E3"/>
    <w:rsid w:val="78306786"/>
    <w:rsid w:val="786950AF"/>
    <w:rsid w:val="78A38CED"/>
    <w:rsid w:val="79195B8F"/>
    <w:rsid w:val="794C9B69"/>
    <w:rsid w:val="794D24B6"/>
    <w:rsid w:val="796A9926"/>
    <w:rsid w:val="797E6FD6"/>
    <w:rsid w:val="79F1917A"/>
    <w:rsid w:val="7A02CA5A"/>
    <w:rsid w:val="7A8AE084"/>
    <w:rsid w:val="7AC12D0E"/>
    <w:rsid w:val="7AE1872F"/>
    <w:rsid w:val="7AF63D04"/>
    <w:rsid w:val="7B941685"/>
    <w:rsid w:val="7C1D309F"/>
    <w:rsid w:val="7C1FE737"/>
    <w:rsid w:val="7CFF1AAF"/>
    <w:rsid w:val="7D44F50F"/>
    <w:rsid w:val="7D52FDA6"/>
    <w:rsid w:val="7D654A80"/>
    <w:rsid w:val="7D6F1216"/>
    <w:rsid w:val="7D8FC09A"/>
    <w:rsid w:val="7DB18297"/>
    <w:rsid w:val="7E0B1DCF"/>
    <w:rsid w:val="7E5908FF"/>
    <w:rsid w:val="7F2241DA"/>
    <w:rsid w:val="7F47DFD6"/>
    <w:rsid w:val="7F617113"/>
    <w:rsid w:val="7F94A449"/>
    <w:rsid w:val="7F99987F"/>
    <w:rsid w:val="7FA520EB"/>
    <w:rsid w:val="7FCBE85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9271"/>
  <w15:chartTrackingRefBased/>
  <w15:docId w15:val="{D0102768-1A2B-45CB-B800-647ED8B2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1970"/>
    <w:pPr>
      <w:spacing w:after="120" w:line="240" w:lineRule="auto"/>
      <w:contextualSpacing/>
    </w:pPr>
    <w:rPr>
      <w:rFonts w:ascii="Arial" w:hAnsi="Arial" w:cs="Calibri"/>
    </w:rPr>
  </w:style>
  <w:style w:type="paragraph" w:styleId="Titre1">
    <w:name w:val="heading 1"/>
    <w:basedOn w:val="Normal"/>
    <w:next w:val="Normal"/>
    <w:link w:val="Titre1Car"/>
    <w:uiPriority w:val="9"/>
    <w:qFormat/>
    <w:rsid w:val="00B6720E"/>
    <w:pPr>
      <w:keepNext/>
      <w:keepLines/>
      <w:spacing w:before="240"/>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9F1970"/>
    <w:pPr>
      <w:keepNext/>
      <w:keepLines/>
      <w:spacing w:before="240"/>
      <w:outlineLvl w:val="1"/>
    </w:pPr>
    <w:rPr>
      <w:rFonts w:eastAsiaTheme="majorEastAsia" w:cstheme="majorBidi"/>
      <w:b/>
      <w:sz w:val="26"/>
      <w:szCs w:val="26"/>
    </w:rPr>
  </w:style>
  <w:style w:type="paragraph" w:styleId="Titre3">
    <w:name w:val="heading 3"/>
    <w:basedOn w:val="Normal"/>
    <w:next w:val="Normal"/>
    <w:link w:val="Titre3Car"/>
    <w:uiPriority w:val="9"/>
    <w:unhideWhenUsed/>
    <w:qFormat/>
    <w:rsid w:val="0016439E"/>
    <w:pPr>
      <w:keepNext/>
      <w:keepLines/>
      <w:spacing w:before="80"/>
      <w:outlineLvl w:val="2"/>
    </w:pPr>
    <w:rPr>
      <w:rFonts w:eastAsiaTheme="majorEastAsia" w:cstheme="majorBidi"/>
      <w:b/>
      <w:color w:val="243F60" w:themeColor="accent1" w:themeShade="7F"/>
      <w:sz w:val="24"/>
      <w:szCs w:val="24"/>
    </w:rPr>
  </w:style>
  <w:style w:type="paragraph" w:styleId="Titre4">
    <w:name w:val="heading 4"/>
    <w:basedOn w:val="Normal"/>
    <w:next w:val="Normal"/>
    <w:link w:val="Titre4Car"/>
    <w:uiPriority w:val="9"/>
    <w:unhideWhenUsed/>
    <w:qFormat/>
    <w:rsid w:val="008D6C9B"/>
    <w:pPr>
      <w:keepNext/>
      <w:keepLines/>
      <w:spacing w:before="80"/>
      <w:outlineLvl w:val="3"/>
    </w:pPr>
    <w:rPr>
      <w:rFonts w:eastAsiaTheme="majorEastAsia" w:cstheme="majorBidi"/>
      <w:b/>
      <w:iCs/>
    </w:rPr>
  </w:style>
  <w:style w:type="paragraph" w:styleId="Titre5">
    <w:name w:val="heading 5"/>
    <w:basedOn w:val="Normal"/>
    <w:next w:val="Normal"/>
    <w:link w:val="Titre5Car"/>
    <w:uiPriority w:val="9"/>
    <w:semiHidden/>
    <w:unhideWhenUsed/>
    <w:qFormat/>
    <w:rsid w:val="006C2FA5"/>
    <w:pPr>
      <w:keepNext/>
      <w:keepLines/>
      <w:spacing w:before="40"/>
      <w:outlineLvl w:val="4"/>
    </w:pPr>
    <w:rPr>
      <w:rFonts w:asciiTheme="majorHAnsi" w:hAnsiTheme="majorHAnsi" w:eastAsiaTheme="majorEastAsia" w:cstheme="majorBidi"/>
      <w:color w:val="365F91" w:themeColor="accent1" w:themeShade="BF"/>
    </w:rPr>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B6720E"/>
    <w:rPr>
      <w:rFonts w:ascii="Arial" w:hAnsi="Arial" w:eastAsiaTheme="majorEastAsia" w:cstheme="majorBidi"/>
      <w:b/>
      <w:sz w:val="32"/>
      <w:szCs w:val="32"/>
    </w:rPr>
  </w:style>
  <w:style w:type="character" w:styleId="Titre2Car" w:customStyle="1">
    <w:name w:val="Titre 2 Car"/>
    <w:basedOn w:val="Policepardfaut"/>
    <w:link w:val="Titre2"/>
    <w:uiPriority w:val="9"/>
    <w:rsid w:val="009F1970"/>
    <w:rPr>
      <w:rFonts w:ascii="Arial" w:hAnsi="Arial" w:eastAsiaTheme="majorEastAsia" w:cstheme="majorBidi"/>
      <w:b/>
      <w:sz w:val="26"/>
      <w:szCs w:val="26"/>
    </w:rPr>
  </w:style>
  <w:style w:type="paragraph" w:styleId="Paragraphedeliste">
    <w:name w:val="List Paragraph"/>
    <w:basedOn w:val="Normal"/>
    <w:uiPriority w:val="34"/>
    <w:qFormat/>
    <w:rsid w:val="00FA4B5A"/>
    <w:pPr>
      <w:ind w:left="720"/>
    </w:pPr>
  </w:style>
  <w:style w:type="character" w:styleId="lev">
    <w:name w:val="Strong"/>
    <w:basedOn w:val="Policepardfaut"/>
    <w:uiPriority w:val="22"/>
    <w:qFormat/>
    <w:rsid w:val="00434676"/>
    <w:rPr>
      <w:b/>
      <w:bCs/>
    </w:rPr>
  </w:style>
  <w:style w:type="character" w:styleId="Accentuation">
    <w:name w:val="Emphasis"/>
    <w:basedOn w:val="Policepardfaut"/>
    <w:uiPriority w:val="20"/>
    <w:qFormat/>
    <w:rsid w:val="00434676"/>
    <w:rPr>
      <w:i/>
      <w:iCs/>
    </w:rPr>
  </w:style>
  <w:style w:type="character" w:styleId="Titre3Car" w:customStyle="1">
    <w:name w:val="Titre 3 Car"/>
    <w:basedOn w:val="Policepardfaut"/>
    <w:link w:val="Titre3"/>
    <w:uiPriority w:val="9"/>
    <w:rsid w:val="0016439E"/>
    <w:rPr>
      <w:rFonts w:ascii="Arial" w:hAnsi="Arial" w:eastAsiaTheme="majorEastAsia" w:cstheme="majorBidi"/>
      <w:b/>
      <w:color w:val="243F60" w:themeColor="accent1" w:themeShade="7F"/>
      <w:sz w:val="24"/>
      <w:szCs w:val="24"/>
    </w:rPr>
  </w:style>
  <w:style w:type="paragraph" w:styleId="NormalWeb">
    <w:name w:val="Normal (Web)"/>
    <w:basedOn w:val="Normal"/>
    <w:uiPriority w:val="99"/>
    <w:unhideWhenUsed/>
    <w:rsid w:val="000C6712"/>
    <w:pPr>
      <w:spacing w:before="100" w:beforeAutospacing="1" w:after="100" w:afterAutospacing="1"/>
    </w:pPr>
    <w:rPr>
      <w:rFonts w:ascii="Times New Roman" w:hAnsi="Times New Roman" w:eastAsia="Times New Roman" w:cs="Times New Roman"/>
      <w:sz w:val="24"/>
      <w:szCs w:val="24"/>
      <w:lang w:eastAsia="en-CA"/>
    </w:rPr>
  </w:style>
  <w:style w:type="paragraph" w:styleId="Textedebulles">
    <w:name w:val="Balloon Text"/>
    <w:basedOn w:val="Normal"/>
    <w:link w:val="TextedebullesCar"/>
    <w:uiPriority w:val="99"/>
    <w:semiHidden/>
    <w:unhideWhenUsed/>
    <w:rsid w:val="00F11568"/>
    <w:rPr>
      <w:rFonts w:ascii="Segoe UI" w:hAnsi="Segoe UI" w:cs="Segoe UI"/>
      <w:sz w:val="18"/>
      <w:szCs w:val="18"/>
    </w:rPr>
  </w:style>
  <w:style w:type="character" w:styleId="TextedebullesCar" w:customStyle="1">
    <w:name w:val="Texte de bulles Car"/>
    <w:basedOn w:val="Policepardfaut"/>
    <w:link w:val="Textedebulles"/>
    <w:uiPriority w:val="99"/>
    <w:semiHidden/>
    <w:rsid w:val="00F11568"/>
    <w:rPr>
      <w:rFonts w:ascii="Segoe UI" w:hAnsi="Segoe UI" w:cs="Segoe UI"/>
      <w:sz w:val="18"/>
      <w:szCs w:val="18"/>
    </w:rPr>
  </w:style>
  <w:style w:type="character" w:styleId="Marquedecommentaire">
    <w:name w:val="annotation reference"/>
    <w:basedOn w:val="Policepardfaut"/>
    <w:uiPriority w:val="99"/>
    <w:semiHidden/>
    <w:unhideWhenUsed/>
    <w:rsid w:val="00F11568"/>
    <w:rPr>
      <w:sz w:val="16"/>
      <w:szCs w:val="16"/>
    </w:rPr>
  </w:style>
  <w:style w:type="paragraph" w:styleId="Commentaire">
    <w:name w:val="annotation text"/>
    <w:basedOn w:val="Normal"/>
    <w:link w:val="CommentaireCar"/>
    <w:uiPriority w:val="99"/>
    <w:unhideWhenUsed/>
    <w:rsid w:val="00F11568"/>
    <w:rPr>
      <w:sz w:val="20"/>
      <w:szCs w:val="20"/>
    </w:rPr>
  </w:style>
  <w:style w:type="character" w:styleId="CommentaireCar" w:customStyle="1">
    <w:name w:val="Commentaire Car"/>
    <w:basedOn w:val="Policepardfaut"/>
    <w:link w:val="Commentaire"/>
    <w:uiPriority w:val="99"/>
    <w:rsid w:val="00F11568"/>
    <w:rPr>
      <w:rFonts w:ascii="Calibri" w:hAnsi="Calibri" w:cs="Calibri"/>
      <w:sz w:val="20"/>
      <w:szCs w:val="20"/>
    </w:rPr>
  </w:style>
  <w:style w:type="paragraph" w:styleId="Objetducommentaire">
    <w:name w:val="annotation subject"/>
    <w:basedOn w:val="Commentaire"/>
    <w:next w:val="Commentaire"/>
    <w:link w:val="ObjetducommentaireCar"/>
    <w:uiPriority w:val="99"/>
    <w:semiHidden/>
    <w:unhideWhenUsed/>
    <w:rsid w:val="00F11568"/>
    <w:rPr>
      <w:b/>
      <w:bCs/>
    </w:rPr>
  </w:style>
  <w:style w:type="character" w:styleId="ObjetducommentaireCar" w:customStyle="1">
    <w:name w:val="Objet du commentaire Car"/>
    <w:basedOn w:val="CommentaireCar"/>
    <w:link w:val="Objetducommentaire"/>
    <w:uiPriority w:val="99"/>
    <w:semiHidden/>
    <w:rsid w:val="00F11568"/>
    <w:rPr>
      <w:rFonts w:ascii="Calibri" w:hAnsi="Calibri" w:cs="Calibri"/>
      <w:b/>
      <w:bCs/>
      <w:sz w:val="20"/>
      <w:szCs w:val="20"/>
    </w:rPr>
  </w:style>
  <w:style w:type="character" w:styleId="Lienhypertexte">
    <w:name w:val="Hyperlink"/>
    <w:basedOn w:val="Policepardfaut"/>
    <w:uiPriority w:val="99"/>
    <w:unhideWhenUsed/>
    <w:rsid w:val="00FF0343"/>
    <w:rPr>
      <w:color w:val="0000FF" w:themeColor="hyperlink"/>
      <w:u w:val="single"/>
    </w:rPr>
  </w:style>
  <w:style w:type="paragraph" w:styleId="Rvision">
    <w:name w:val="Revision"/>
    <w:hidden/>
    <w:uiPriority w:val="99"/>
    <w:semiHidden/>
    <w:rsid w:val="000B04DE"/>
    <w:pPr>
      <w:spacing w:after="0" w:line="240" w:lineRule="auto"/>
    </w:pPr>
    <w:rPr>
      <w:rFonts w:ascii="Calibri" w:hAnsi="Calibri" w:cs="Calibri"/>
    </w:rPr>
  </w:style>
  <w:style w:type="paragraph" w:styleId="En-ttedetabledesmatires">
    <w:name w:val="TOC Heading"/>
    <w:basedOn w:val="Titre1"/>
    <w:next w:val="Normal"/>
    <w:uiPriority w:val="39"/>
    <w:unhideWhenUsed/>
    <w:qFormat/>
    <w:rsid w:val="003B05D1"/>
    <w:pPr>
      <w:spacing w:line="259" w:lineRule="auto"/>
      <w:outlineLvl w:val="9"/>
    </w:pPr>
    <w:rPr>
      <w:lang w:val="en-US"/>
    </w:rPr>
  </w:style>
  <w:style w:type="paragraph" w:styleId="TM1">
    <w:name w:val="toc 1"/>
    <w:basedOn w:val="Normal"/>
    <w:next w:val="Normal"/>
    <w:autoRedefine/>
    <w:uiPriority w:val="39"/>
    <w:unhideWhenUsed/>
    <w:rsid w:val="002443F5"/>
    <w:pPr>
      <w:tabs>
        <w:tab w:val="right" w:leader="dot" w:pos="9350"/>
      </w:tabs>
      <w:spacing w:after="100"/>
    </w:pPr>
  </w:style>
  <w:style w:type="paragraph" w:styleId="TM2">
    <w:name w:val="toc 2"/>
    <w:basedOn w:val="Normal"/>
    <w:next w:val="Normal"/>
    <w:autoRedefine/>
    <w:uiPriority w:val="39"/>
    <w:unhideWhenUsed/>
    <w:rsid w:val="003B05D1"/>
    <w:pPr>
      <w:spacing w:after="100"/>
      <w:ind w:left="220"/>
    </w:pPr>
  </w:style>
  <w:style w:type="paragraph" w:styleId="TM3">
    <w:name w:val="toc 3"/>
    <w:basedOn w:val="Normal"/>
    <w:next w:val="Normal"/>
    <w:autoRedefine/>
    <w:uiPriority w:val="39"/>
    <w:unhideWhenUsed/>
    <w:rsid w:val="003B05D1"/>
    <w:pPr>
      <w:spacing w:after="100"/>
      <w:ind w:left="440"/>
    </w:pPr>
  </w:style>
  <w:style w:type="paragraph" w:styleId="Titre">
    <w:name w:val="Title"/>
    <w:basedOn w:val="Normal"/>
    <w:next w:val="Normal"/>
    <w:link w:val="TitreCar"/>
    <w:uiPriority w:val="10"/>
    <w:qFormat/>
    <w:rsid w:val="00FA25A1"/>
    <w:rPr>
      <w:rFonts w:eastAsiaTheme="majorEastAsia" w:cstheme="majorBidi"/>
      <w:b/>
      <w:spacing w:val="-10"/>
      <w:kern w:val="28"/>
      <w:sz w:val="52"/>
      <w:szCs w:val="56"/>
    </w:rPr>
  </w:style>
  <w:style w:type="character" w:styleId="TitreCar" w:customStyle="1">
    <w:name w:val="Titre Car"/>
    <w:basedOn w:val="Policepardfaut"/>
    <w:link w:val="Titre"/>
    <w:uiPriority w:val="10"/>
    <w:rsid w:val="00FA25A1"/>
    <w:rPr>
      <w:rFonts w:ascii="Arial" w:hAnsi="Arial" w:eastAsiaTheme="majorEastAsia" w:cstheme="majorBidi"/>
      <w:b/>
      <w:spacing w:val="-10"/>
      <w:kern w:val="28"/>
      <w:sz w:val="52"/>
      <w:szCs w:val="56"/>
    </w:rPr>
  </w:style>
  <w:style w:type="paragraph" w:styleId="En-tte">
    <w:name w:val="header"/>
    <w:basedOn w:val="Normal"/>
    <w:link w:val="En-tteCar"/>
    <w:uiPriority w:val="99"/>
    <w:unhideWhenUsed/>
    <w:rsid w:val="00C51E87"/>
    <w:pPr>
      <w:tabs>
        <w:tab w:val="center" w:pos="4680"/>
        <w:tab w:val="right" w:pos="9360"/>
      </w:tabs>
    </w:pPr>
  </w:style>
  <w:style w:type="character" w:styleId="En-tteCar" w:customStyle="1">
    <w:name w:val="En-tête Car"/>
    <w:basedOn w:val="Policepardfaut"/>
    <w:link w:val="En-tte"/>
    <w:uiPriority w:val="99"/>
    <w:rsid w:val="00C51E87"/>
    <w:rPr>
      <w:rFonts w:ascii="Calibri" w:hAnsi="Calibri" w:cs="Calibri"/>
    </w:rPr>
  </w:style>
  <w:style w:type="paragraph" w:styleId="Pieddepage">
    <w:name w:val="footer"/>
    <w:basedOn w:val="Normal"/>
    <w:link w:val="PieddepageCar"/>
    <w:uiPriority w:val="99"/>
    <w:unhideWhenUsed/>
    <w:rsid w:val="00C51E87"/>
    <w:pPr>
      <w:tabs>
        <w:tab w:val="center" w:pos="4680"/>
        <w:tab w:val="right" w:pos="9360"/>
      </w:tabs>
    </w:pPr>
  </w:style>
  <w:style w:type="character" w:styleId="PieddepageCar" w:customStyle="1">
    <w:name w:val="Pied de page Car"/>
    <w:basedOn w:val="Policepardfaut"/>
    <w:link w:val="Pieddepage"/>
    <w:uiPriority w:val="99"/>
    <w:rsid w:val="00C51E87"/>
    <w:rPr>
      <w:rFonts w:ascii="Calibri" w:hAnsi="Calibri" w:cs="Calibri"/>
    </w:rPr>
  </w:style>
  <w:style w:type="character" w:styleId="UnresolvedMention1" w:customStyle="1">
    <w:name w:val="Unresolved Mention1"/>
    <w:basedOn w:val="Policepardfaut"/>
    <w:uiPriority w:val="99"/>
    <w:semiHidden/>
    <w:unhideWhenUsed/>
    <w:rsid w:val="000E15EA"/>
    <w:rPr>
      <w:color w:val="605E5C"/>
      <w:shd w:val="clear" w:color="auto" w:fill="E1DFDD"/>
    </w:rPr>
  </w:style>
  <w:style w:type="character" w:styleId="Titre4Car" w:customStyle="1">
    <w:name w:val="Titre 4 Car"/>
    <w:basedOn w:val="Policepardfaut"/>
    <w:link w:val="Titre4"/>
    <w:uiPriority w:val="9"/>
    <w:rsid w:val="008D6C9B"/>
    <w:rPr>
      <w:rFonts w:ascii="Arial" w:hAnsi="Arial" w:eastAsiaTheme="majorEastAsia" w:cstheme="majorBidi"/>
      <w:b/>
      <w:iCs/>
    </w:rPr>
  </w:style>
  <w:style w:type="character" w:styleId="Titre5Car" w:customStyle="1">
    <w:name w:val="Titre 5 Car"/>
    <w:basedOn w:val="Policepardfaut"/>
    <w:link w:val="Titre5"/>
    <w:uiPriority w:val="9"/>
    <w:semiHidden/>
    <w:rsid w:val="006C2FA5"/>
    <w:rPr>
      <w:rFonts w:asciiTheme="majorHAnsi" w:hAnsiTheme="majorHAnsi" w:eastAsiaTheme="majorEastAsia" w:cstheme="majorBidi"/>
      <w:color w:val="365F91" w:themeColor="accent1" w:themeShade="BF"/>
    </w:rPr>
  </w:style>
  <w:style w:type="character" w:styleId="cc" w:customStyle="1">
    <w:name w:val="cc"/>
    <w:basedOn w:val="Policepardfaut"/>
    <w:rsid w:val="000F4870"/>
  </w:style>
  <w:style w:type="character" w:styleId="CitationHTML">
    <w:name w:val="HTML Cite"/>
    <w:basedOn w:val="Policepardfaut"/>
    <w:uiPriority w:val="99"/>
    <w:semiHidden/>
    <w:unhideWhenUsed/>
    <w:rsid w:val="000F4870"/>
    <w:rPr>
      <w:i/>
      <w:iCs/>
    </w:rPr>
  </w:style>
  <w:style w:type="character" w:styleId="Lienhypertextesuivivisit">
    <w:name w:val="FollowedHyperlink"/>
    <w:basedOn w:val="Policepardfaut"/>
    <w:uiPriority w:val="99"/>
    <w:semiHidden/>
    <w:unhideWhenUsed/>
    <w:rsid w:val="00396F14"/>
    <w:rPr>
      <w:color w:val="800080" w:themeColor="followedHyperlink"/>
      <w:u w:val="single"/>
    </w:rPr>
  </w:style>
  <w:style w:type="character" w:styleId="Textedelespacerserv">
    <w:name w:val="Placeholder Text"/>
    <w:basedOn w:val="Policepardfaut"/>
    <w:uiPriority w:val="99"/>
    <w:semiHidden/>
    <w:rsid w:val="00D106B1"/>
    <w:rPr>
      <w:color w:val="808080"/>
    </w:rPr>
  </w:style>
  <w:style w:type="character" w:styleId="Mentionnonrsolue">
    <w:name w:val="Unresolved Mention"/>
    <w:basedOn w:val="Policepardfaut"/>
    <w:uiPriority w:val="99"/>
    <w:semiHidden/>
    <w:unhideWhenUsed/>
    <w:rsid w:val="002C30DE"/>
    <w:rPr>
      <w:color w:val="605E5C"/>
      <w:shd w:val="clear" w:color="auto" w:fill="E1DFDD"/>
    </w:rPr>
  </w:style>
  <w:style w:type="character" w:styleId="Sous-titreCar" w:customStyle="1">
    <w:name w:val="Sous-titre Car"/>
    <w:basedOn w:val="Policepardfaut"/>
    <w:link w:val="Sous-titre"/>
    <w:uiPriority w:val="11"/>
    <w:rPr>
      <w:rFonts w:eastAsiaTheme="minorEastAsia"/>
      <w:color w:val="5A5A5A" w:themeColor="text1" w:themeTint="A5"/>
      <w:spacing w:val="15"/>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paragraph" w:styleId="paragraph" w:customStyle="1">
    <w:name w:val="paragraph"/>
    <w:basedOn w:val="Normal"/>
    <w:rsid w:val="00D344D4"/>
    <w:pPr>
      <w:spacing w:before="100" w:beforeAutospacing="1" w:after="100" w:afterAutospacing="1"/>
      <w:contextualSpacing w:val="0"/>
    </w:pPr>
    <w:rPr>
      <w:rFonts w:ascii="Times New Roman" w:hAnsi="Times New Roman" w:eastAsia="Times New Roman" w:cs="Times New Roman"/>
      <w:sz w:val="24"/>
      <w:szCs w:val="24"/>
      <w:lang w:eastAsia="en-CA"/>
    </w:rPr>
  </w:style>
  <w:style w:type="character" w:styleId="normaltextrun" w:customStyle="1">
    <w:name w:val="normaltextrun"/>
    <w:basedOn w:val="Policepardfaut"/>
    <w:rsid w:val="00D344D4"/>
  </w:style>
  <w:style w:type="character" w:styleId="eop" w:customStyle="1">
    <w:name w:val="eop"/>
    <w:basedOn w:val="Policepardfaut"/>
    <w:rsid w:val="00D3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4749">
      <w:bodyDiv w:val="1"/>
      <w:marLeft w:val="0"/>
      <w:marRight w:val="0"/>
      <w:marTop w:val="0"/>
      <w:marBottom w:val="0"/>
      <w:divBdr>
        <w:top w:val="none" w:sz="0" w:space="0" w:color="auto"/>
        <w:left w:val="none" w:sz="0" w:space="0" w:color="auto"/>
        <w:bottom w:val="none" w:sz="0" w:space="0" w:color="auto"/>
        <w:right w:val="none" w:sz="0" w:space="0" w:color="auto"/>
      </w:divBdr>
    </w:div>
    <w:div w:id="514341285">
      <w:bodyDiv w:val="1"/>
      <w:marLeft w:val="0"/>
      <w:marRight w:val="0"/>
      <w:marTop w:val="0"/>
      <w:marBottom w:val="0"/>
      <w:divBdr>
        <w:top w:val="none" w:sz="0" w:space="0" w:color="auto"/>
        <w:left w:val="none" w:sz="0" w:space="0" w:color="auto"/>
        <w:bottom w:val="none" w:sz="0" w:space="0" w:color="auto"/>
        <w:right w:val="none" w:sz="0" w:space="0" w:color="auto"/>
      </w:divBdr>
      <w:divsChild>
        <w:div w:id="345718826">
          <w:marLeft w:val="0"/>
          <w:marRight w:val="0"/>
          <w:marTop w:val="0"/>
          <w:marBottom w:val="0"/>
          <w:divBdr>
            <w:top w:val="none" w:sz="0" w:space="0" w:color="auto"/>
            <w:left w:val="none" w:sz="0" w:space="0" w:color="auto"/>
            <w:bottom w:val="none" w:sz="0" w:space="0" w:color="auto"/>
            <w:right w:val="none" w:sz="0" w:space="0" w:color="auto"/>
          </w:divBdr>
        </w:div>
        <w:div w:id="629633457">
          <w:marLeft w:val="0"/>
          <w:marRight w:val="0"/>
          <w:marTop w:val="0"/>
          <w:marBottom w:val="0"/>
          <w:divBdr>
            <w:top w:val="none" w:sz="0" w:space="0" w:color="auto"/>
            <w:left w:val="none" w:sz="0" w:space="0" w:color="auto"/>
            <w:bottom w:val="none" w:sz="0" w:space="0" w:color="auto"/>
            <w:right w:val="none" w:sz="0" w:space="0" w:color="auto"/>
          </w:divBdr>
        </w:div>
        <w:div w:id="790783734">
          <w:marLeft w:val="0"/>
          <w:marRight w:val="0"/>
          <w:marTop w:val="0"/>
          <w:marBottom w:val="0"/>
          <w:divBdr>
            <w:top w:val="none" w:sz="0" w:space="0" w:color="auto"/>
            <w:left w:val="none" w:sz="0" w:space="0" w:color="auto"/>
            <w:bottom w:val="none" w:sz="0" w:space="0" w:color="auto"/>
            <w:right w:val="none" w:sz="0" w:space="0" w:color="auto"/>
          </w:divBdr>
        </w:div>
        <w:div w:id="2141803626">
          <w:marLeft w:val="0"/>
          <w:marRight w:val="0"/>
          <w:marTop w:val="0"/>
          <w:marBottom w:val="0"/>
          <w:divBdr>
            <w:top w:val="none" w:sz="0" w:space="0" w:color="auto"/>
            <w:left w:val="none" w:sz="0" w:space="0" w:color="auto"/>
            <w:bottom w:val="none" w:sz="0" w:space="0" w:color="auto"/>
            <w:right w:val="none" w:sz="0" w:space="0" w:color="auto"/>
          </w:divBdr>
        </w:div>
        <w:div w:id="152764759">
          <w:marLeft w:val="0"/>
          <w:marRight w:val="0"/>
          <w:marTop w:val="0"/>
          <w:marBottom w:val="0"/>
          <w:divBdr>
            <w:top w:val="none" w:sz="0" w:space="0" w:color="auto"/>
            <w:left w:val="none" w:sz="0" w:space="0" w:color="auto"/>
            <w:bottom w:val="none" w:sz="0" w:space="0" w:color="auto"/>
            <w:right w:val="none" w:sz="0" w:space="0" w:color="auto"/>
          </w:divBdr>
        </w:div>
        <w:div w:id="1707680860">
          <w:marLeft w:val="0"/>
          <w:marRight w:val="0"/>
          <w:marTop w:val="0"/>
          <w:marBottom w:val="0"/>
          <w:divBdr>
            <w:top w:val="none" w:sz="0" w:space="0" w:color="auto"/>
            <w:left w:val="none" w:sz="0" w:space="0" w:color="auto"/>
            <w:bottom w:val="none" w:sz="0" w:space="0" w:color="auto"/>
            <w:right w:val="none" w:sz="0" w:space="0" w:color="auto"/>
          </w:divBdr>
        </w:div>
        <w:div w:id="2028829891">
          <w:marLeft w:val="0"/>
          <w:marRight w:val="0"/>
          <w:marTop w:val="0"/>
          <w:marBottom w:val="0"/>
          <w:divBdr>
            <w:top w:val="none" w:sz="0" w:space="0" w:color="auto"/>
            <w:left w:val="none" w:sz="0" w:space="0" w:color="auto"/>
            <w:bottom w:val="none" w:sz="0" w:space="0" w:color="auto"/>
            <w:right w:val="none" w:sz="0" w:space="0" w:color="auto"/>
          </w:divBdr>
        </w:div>
        <w:div w:id="34282545">
          <w:marLeft w:val="0"/>
          <w:marRight w:val="0"/>
          <w:marTop w:val="0"/>
          <w:marBottom w:val="0"/>
          <w:divBdr>
            <w:top w:val="none" w:sz="0" w:space="0" w:color="auto"/>
            <w:left w:val="none" w:sz="0" w:space="0" w:color="auto"/>
            <w:bottom w:val="none" w:sz="0" w:space="0" w:color="auto"/>
            <w:right w:val="none" w:sz="0" w:space="0" w:color="auto"/>
          </w:divBdr>
        </w:div>
      </w:divsChild>
    </w:div>
    <w:div w:id="810025846">
      <w:bodyDiv w:val="1"/>
      <w:marLeft w:val="0"/>
      <w:marRight w:val="0"/>
      <w:marTop w:val="0"/>
      <w:marBottom w:val="0"/>
      <w:divBdr>
        <w:top w:val="none" w:sz="0" w:space="0" w:color="auto"/>
        <w:left w:val="none" w:sz="0" w:space="0" w:color="auto"/>
        <w:bottom w:val="none" w:sz="0" w:space="0" w:color="auto"/>
        <w:right w:val="none" w:sz="0" w:space="0" w:color="auto"/>
      </w:divBdr>
    </w:div>
    <w:div w:id="1125150887">
      <w:bodyDiv w:val="1"/>
      <w:marLeft w:val="0"/>
      <w:marRight w:val="0"/>
      <w:marTop w:val="0"/>
      <w:marBottom w:val="0"/>
      <w:divBdr>
        <w:top w:val="none" w:sz="0" w:space="0" w:color="auto"/>
        <w:left w:val="none" w:sz="0" w:space="0" w:color="auto"/>
        <w:bottom w:val="none" w:sz="0" w:space="0" w:color="auto"/>
        <w:right w:val="none" w:sz="0" w:space="0" w:color="auto"/>
      </w:divBdr>
    </w:div>
    <w:div w:id="1419979537">
      <w:bodyDiv w:val="1"/>
      <w:marLeft w:val="0"/>
      <w:marRight w:val="0"/>
      <w:marTop w:val="0"/>
      <w:marBottom w:val="0"/>
      <w:divBdr>
        <w:top w:val="none" w:sz="0" w:space="0" w:color="auto"/>
        <w:left w:val="none" w:sz="0" w:space="0" w:color="auto"/>
        <w:bottom w:val="none" w:sz="0" w:space="0" w:color="auto"/>
        <w:right w:val="none" w:sz="0" w:space="0" w:color="auto"/>
      </w:divBdr>
      <w:divsChild>
        <w:div w:id="1456293241">
          <w:marLeft w:val="0"/>
          <w:marRight w:val="0"/>
          <w:marTop w:val="0"/>
          <w:marBottom w:val="0"/>
          <w:divBdr>
            <w:top w:val="none" w:sz="0" w:space="0" w:color="auto"/>
            <w:left w:val="none" w:sz="0" w:space="0" w:color="auto"/>
            <w:bottom w:val="none" w:sz="0" w:space="0" w:color="auto"/>
            <w:right w:val="none" w:sz="0" w:space="0" w:color="auto"/>
          </w:divBdr>
        </w:div>
      </w:divsChild>
    </w:div>
    <w:div w:id="181379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people" Target="peop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etsi.org/deliver/etsi_en/301500_301599/301549/03.02.01_60/en_301549v030201p.pdf"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etsi.org/deliver/etsi_en/301500_301599/301549/03.02.01_60/en_301549v030201p.pdf" TargetMode="Externa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 Type="http://schemas.openxmlformats.org/officeDocument/2006/relationships/comments" Target="comments.xml" Id="Rea0b12fc34234a5d" /><Relationship Type="http://schemas.microsoft.com/office/2011/relationships/commentsExtended" Target="commentsExtended.xml" Id="R2377439215964a28" /><Relationship Type="http://schemas.microsoft.com/office/2016/09/relationships/commentsIds" Target="commentsIds.xml" Id="R027d2953832a4c09" /><Relationship Type="http://schemas.microsoft.com/office/2018/08/relationships/commentsExtensible" Target="commentsExtensible.xml" Id="R57afef5472104aa8" /><Relationship Type="http://schemas.openxmlformats.org/officeDocument/2006/relationships/hyperlink" Target="https://webaim.org/techniques/captions/" TargetMode="External" Id="R1736ab62f93c4dd5" /><Relationship Type="http://schemas.openxmlformats.org/officeDocument/2006/relationships/glossaryDocument" Target="glossary/document.xml" Id="Rbe85ab492cbb45a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dd265c0-95d5-46d1-a148-914fd7cdae73}"/>
      </w:docPartPr>
      <w:docPartBody>
        <w:p w14:paraId="7A34BED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rounded">
      <a:majorFont>
        <a:latin typeface="Arial Rounded MT Bol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20423fc0-c239-4e24-a6f9-d23a613d8128">
      <UserInfo>
        <DisplayName>SharingLinks.60693df2-0edf-4c49-aed5-819aa86d73cd.OrganizationEdit.38fbd1af-a9ad-4ed2-9cbb-8ec4aefca370</DisplayName>
        <AccountId>117</AccountId>
        <AccountType/>
      </UserInfo>
      <UserInfo>
        <DisplayName>Andrea Goffart</DisplayName>
        <AccountId>98</AccountId>
        <AccountType/>
      </UserInfo>
      <UserInfo>
        <DisplayName>SharingLinks.785719c9-57eb-45d6-b6c2-5acc1301c3c2.Flexible.bd101c5b-ef0f-4960-9e7c-e7d1dce36a75</DisplayName>
        <AccountId>134</AccountId>
        <AccountType/>
      </UserInfo>
      <UserInfo>
        <DisplayName>Sarah Lusthaus</DisplayName>
        <AccountId>414</AccountId>
        <AccountType/>
      </UserInfo>
      <UserInfo>
        <DisplayName>Irene Chisholm</DisplayName>
        <AccountId>415</AccountId>
        <AccountType/>
      </UserInfo>
      <UserInfo>
        <DisplayName>Melissa Tremblay</DisplayName>
        <AccountId>314</AccountId>
        <AccountType/>
      </UserInfo>
      <UserInfo>
        <DisplayName>Antoine Bedward</DisplayName>
        <AccountId>9</AccountId>
        <AccountType/>
      </UserInfo>
      <UserInfo>
        <DisplayName>Sarah Lawrence</DisplayName>
        <AccountId>416</AccountId>
        <AccountType/>
      </UserInfo>
      <UserInfo>
        <DisplayName>Jennifer Kerr</DisplayName>
        <AccountId>15</AccountId>
        <AccountType/>
      </UserInfo>
      <UserInfo>
        <DisplayName>Vanessa Vermette</DisplayName>
        <AccountId>468</AccountId>
        <AccountType/>
      </UserInfo>
    </SharedWithUsers>
    <Department_x002f_Ministere xmlns="95d91d43-16b9-4eaa-b446-97fc4a70c4d1">CSPS</Department_x002f_Ministere>
    <Link_x002f_URL xmlns="95d91d43-16b9-4eaa-b446-97fc4a70c4d1">
      <Url xsi:nil="true"/>
      <Description xsi:nil="true"/>
    </Link_x002f_URL>
    <Sharedfrom xmlns="95d91d43-16b9-4eaa-b446-97fc4a70c4d1" xsi:nil="true"/>
    <Language xmlns="95d91d43-16b9-4eaa-b446-97fc4a70c4d1">
      <Value>English</Value>
    </Language>
    <Details xmlns="95d91d43-16b9-4eaa-b446-97fc4a70c4d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4" ma:contentTypeDescription="Create a new document." ma:contentTypeScope="" ma:versionID="c42a5ba278dcbcf4eabba718313d4d9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9983fdb67fcdb3b7dbb52a10685f03fb"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A7408B-F624-4794-A41F-130C39FC884B}">
  <ds:schemaRefs>
    <ds:schemaRef ds:uri="http://schemas.openxmlformats.org/officeDocument/2006/bibliography"/>
  </ds:schemaRefs>
</ds:datastoreItem>
</file>

<file path=customXml/itemProps2.xml><?xml version="1.0" encoding="utf-8"?>
<ds:datastoreItem xmlns:ds="http://schemas.openxmlformats.org/officeDocument/2006/customXml" ds:itemID="{4F2AA821-248E-4423-A712-1AD89FC0C49C}">
  <ds:schemaRefs>
    <ds:schemaRef ds:uri="http://schemas.microsoft.com/office/2006/metadata/properties"/>
    <ds:schemaRef ds:uri="http://purl.org/dc/terms/"/>
    <ds:schemaRef ds:uri="95d91d43-16b9-4eaa-b446-97fc4a70c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20423fc0-c239-4e24-a6f9-d23a613d8128"/>
    <ds:schemaRef ds:uri="http://www.w3.org/XML/1998/namespace"/>
    <ds:schemaRef ds:uri="http://purl.org/dc/dcmitype/"/>
  </ds:schemaRefs>
</ds:datastoreItem>
</file>

<file path=customXml/itemProps3.xml><?xml version="1.0" encoding="utf-8"?>
<ds:datastoreItem xmlns:ds="http://schemas.openxmlformats.org/officeDocument/2006/customXml" ds:itemID="{6512E7F8-A218-4337-A0AF-39549F94EF2A}"/>
</file>

<file path=customXml/itemProps4.xml><?xml version="1.0" encoding="utf-8"?>
<ds:datastoreItem xmlns:ds="http://schemas.openxmlformats.org/officeDocument/2006/customXml" ds:itemID="{D617183B-3081-4CDE-9F52-437F4BC0732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Government of Canada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Accessibility Requirements for Audio-Video</dc:title>
  <dc:subject>Accessibility multimedia</dc:subject>
  <dc:creator>Government of Canada</dc:creator>
  <keywords>Accessibility, videos</keywords>
  <dc:description/>
  <lastModifiedBy>Laurent Bergeron-Collin (CSPS-EFPC)</lastModifiedBy>
  <revision>83</revision>
  <lastPrinted>2020-03-10T18:30:00.0000000Z</lastPrinted>
  <dcterms:created xsi:type="dcterms:W3CDTF">2023-01-04T19:01:00.0000000Z</dcterms:created>
  <dcterms:modified xsi:type="dcterms:W3CDTF">2023-07-27T17:44:49.6393106Z</dcterms:modified>
  <category>Accessibility</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y fmtid="{D5CDD505-2E9C-101B-9397-08002B2CF9AE}" pid="3" name="MediaServiceImageTags">
    <vt:lpwstr/>
  </property>
</Properties>
</file>